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1D43" w:rsidRDefault="00262A52">
      <w:r>
        <w:t>QUÉ TRABAJAR PARA MEJORAR LA COMPRENSIÓN LECTORA</w:t>
      </w:r>
    </w:p>
    <w:p w:rsidR="00871D43" w:rsidRDefault="00262A52">
      <w:r>
        <w:t xml:space="preserve">—Ahora leed el texto y cuando terminéis contestad a las preguntas. </w:t>
      </w:r>
    </w:p>
    <w:p w:rsidR="00871D43" w:rsidRDefault="00262A52">
      <w:r>
        <w:t>Me atrevería a decir que la frase anterior resume la mayor parte del trabajo escolar para mejorar la comprensión lectora. Curiosamente, si pensamos en cómo evaluamos la comprensión lectora es fácil que nos imaginemos una situación en la que el alumnado lee</w:t>
      </w:r>
      <w:r>
        <w:t xml:space="preserve"> un texto y después responde a preguntas sobre el texto.</w:t>
      </w:r>
    </w:p>
    <w:p w:rsidR="00871D43" w:rsidRDefault="00262A52">
      <w:r>
        <w:t xml:space="preserve">No nos inquietemos; </w:t>
      </w:r>
      <w:r w:rsidRPr="00182C00">
        <w:rPr>
          <w:b/>
        </w:rPr>
        <w:t>responder a preguntas sobre los textos es una actividad útil para mejorar la comprensión lectora</w:t>
      </w:r>
      <w:r>
        <w:t>, eso sí, su eficacia va a estar condicionada por la selección de textos, por la ca</w:t>
      </w:r>
      <w:r>
        <w:t>lidad y variedad de las preguntas y por la información que reciba el alumnado sobre cómo ha sido su respuesta, cuál sería una buena respuesta y por qué sería una buena respuesta.</w:t>
      </w:r>
    </w:p>
    <w:p w:rsidR="00871D43" w:rsidRDefault="00262A52">
      <w:r w:rsidRPr="00182C00">
        <w:rPr>
          <w:b/>
        </w:rPr>
        <w:t>Pero</w:t>
      </w:r>
      <w:r>
        <w:t xml:space="preserve"> </w:t>
      </w:r>
      <w:r w:rsidRPr="00182C00">
        <w:rPr>
          <w:b/>
        </w:rPr>
        <w:t>limitarnos a leer textos y responder preguntas suele ser insuficiente</w:t>
      </w:r>
      <w:r>
        <w:t>. E</w:t>
      </w:r>
      <w:r>
        <w:t xml:space="preserve">n la comprensión lectora </w:t>
      </w:r>
      <w:r w:rsidRPr="00182C00">
        <w:rPr>
          <w:b/>
        </w:rPr>
        <w:t>intervienen muchas variables como la habilidad para decodificar el texto con fluidez, conocimientos de distintos tipos, habilidades lingüísticas o cuestiones de actitud</w:t>
      </w:r>
      <w:r>
        <w:t>. Actualmente sabemos que podemos trabajar y mejorar algunos de</w:t>
      </w:r>
      <w:r>
        <w:t xml:space="preserve"> esos componentes y que eso produce una mejora en la comprensión lectora.</w:t>
      </w:r>
    </w:p>
    <w:p w:rsidR="00871D43" w:rsidRDefault="00262A52">
      <w:r>
        <w:t xml:space="preserve">Para poder organizarnos un poco vamos a recurrir a un modelo de comprensión </w:t>
      </w:r>
      <w:proofErr w:type="gramStart"/>
      <w:r>
        <w:t>lectora</w:t>
      </w:r>
      <w:proofErr w:type="gramEnd"/>
      <w:r>
        <w:t xml:space="preserve"> reciente. Este modelo se llama </w:t>
      </w:r>
      <w:r w:rsidRPr="00182C00">
        <w:rPr>
          <w:b/>
        </w:rPr>
        <w:t>“concepción activa de la lectura”</w:t>
      </w:r>
      <w:r>
        <w:t xml:space="preserve"> y ha sido propuesto por </w:t>
      </w:r>
      <w:proofErr w:type="spellStart"/>
      <w:r>
        <w:t>Nell</w:t>
      </w:r>
      <w:proofErr w:type="spellEnd"/>
      <w:r>
        <w:t xml:space="preserve"> </w:t>
      </w:r>
      <w:proofErr w:type="spellStart"/>
      <w:r>
        <w:t>Duke</w:t>
      </w:r>
      <w:proofErr w:type="spellEnd"/>
      <w:r>
        <w:t xml:space="preserve"> y Kelly </w:t>
      </w:r>
      <w:proofErr w:type="spellStart"/>
      <w:r>
        <w:t>Cartwritght</w:t>
      </w:r>
      <w:proofErr w:type="spellEnd"/>
      <w:r>
        <w:t xml:space="preserve"> (</w:t>
      </w:r>
      <w:proofErr w:type="spellStart"/>
      <w:r>
        <w:t>Duke</w:t>
      </w:r>
      <w:proofErr w:type="spellEnd"/>
      <w:r>
        <w:t xml:space="preserve"> y </w:t>
      </w:r>
      <w:proofErr w:type="spellStart"/>
      <w:r>
        <w:t>Cartwright</w:t>
      </w:r>
      <w:proofErr w:type="spellEnd"/>
      <w:r>
        <w:t xml:space="preserve">, 2021). El modelo propone que </w:t>
      </w:r>
      <w:r w:rsidRPr="00182C00">
        <w:rPr>
          <w:b/>
        </w:rPr>
        <w:t>la comprensión lectora depende de tres grandes factores: el reconocimiento de palabras, la comprensión del lenguaje y la autorregulación activa.</w:t>
      </w:r>
      <w:r>
        <w:t xml:space="preserve"> Cada uno de ellos está formado por distin</w:t>
      </w:r>
      <w:r>
        <w:t>tos componentes, tal como se puede ver en esta representación.</w:t>
      </w:r>
    </w:p>
    <w:p w:rsidR="00871D43" w:rsidRDefault="00262A52">
      <w:r>
        <w:rPr>
          <w:noProof/>
          <w:lang w:val="es-ES"/>
        </w:rPr>
        <w:lastRenderedPageBreak/>
        <w:drawing>
          <wp:inline distT="114300" distB="114300" distL="114300" distR="114300">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rsidR="00871D43" w:rsidRDefault="00262A52">
      <w:pPr>
        <w:jc w:val="center"/>
        <w:rPr>
          <w:sz w:val="20"/>
          <w:szCs w:val="20"/>
        </w:rPr>
      </w:pPr>
      <w:r>
        <w:rPr>
          <w:sz w:val="20"/>
          <w:szCs w:val="20"/>
        </w:rPr>
        <w:t xml:space="preserve">Concepción activa de la lectura según </w:t>
      </w:r>
      <w:proofErr w:type="spellStart"/>
      <w:r>
        <w:rPr>
          <w:sz w:val="20"/>
          <w:szCs w:val="20"/>
        </w:rPr>
        <w:t>Duke</w:t>
      </w:r>
      <w:proofErr w:type="spellEnd"/>
      <w:r>
        <w:rPr>
          <w:sz w:val="20"/>
          <w:szCs w:val="20"/>
        </w:rPr>
        <w:t xml:space="preserve"> y </w:t>
      </w:r>
      <w:proofErr w:type="spellStart"/>
      <w:r>
        <w:rPr>
          <w:sz w:val="20"/>
          <w:szCs w:val="20"/>
        </w:rPr>
        <w:t>Cartwright</w:t>
      </w:r>
      <w:proofErr w:type="spellEnd"/>
      <w:r>
        <w:rPr>
          <w:sz w:val="20"/>
          <w:szCs w:val="20"/>
        </w:rPr>
        <w:t xml:space="preserve"> (2021)</w:t>
      </w:r>
    </w:p>
    <w:p w:rsidR="00871D43" w:rsidRDefault="00262A52">
      <w:r>
        <w:t>¿Se mejora la comprensión trabajando esos aspectos? ¿Hay que trabajar todos? ¿Falta alguno importante?</w:t>
      </w:r>
    </w:p>
    <w:p w:rsidR="00871D43" w:rsidRDefault="00262A52">
      <w:r>
        <w:t>La literatura de investig</w:t>
      </w:r>
      <w:r>
        <w:t>ación sobre comprensión lectora es tan extensa que es complicado responder a estas preguntas. Por tanto, en lugar de intentar sacar algo en claro de miles de investigaciones, voy a centrarme en la investigación secundaria, es decir, en los estudios que tra</w:t>
      </w:r>
      <w:r>
        <w:t>tan de sintetizar ese extenso conjunto.</w:t>
      </w:r>
    </w:p>
    <w:p w:rsidR="00871D43" w:rsidRDefault="00262A52">
      <w:r>
        <w:t>Voy a considerar que un resultado positivo y significativo en una síntesis o meta-análisis de cinco o más investigaciones con grupo de control nos indica que merece la pena fijarnos en ese componente. Pues bien, aten</w:t>
      </w:r>
      <w:r>
        <w:t>diendo a las notas que he ido recogiendo en estos años y a la base de datos de investigación educativa ERIC, si queremos mejorar la comprensión lectora parece oportuno trabajar los componentes que voy a presentar a continuación:</w:t>
      </w:r>
    </w:p>
    <w:p w:rsidR="00871D43" w:rsidRDefault="00262A52">
      <w:commentRangeStart w:id="0"/>
      <w:r>
        <w:rPr>
          <w:b/>
        </w:rPr>
        <w:t>Mejorar la decodificación</w:t>
      </w:r>
    </w:p>
    <w:p w:rsidR="00871D43" w:rsidRDefault="00262A52">
      <w:r>
        <w:t>S</w:t>
      </w:r>
      <w:r>
        <w:t xml:space="preserve">e ha documentado un efecto positivo del </w:t>
      </w:r>
      <w:r w:rsidRPr="00182C00">
        <w:rPr>
          <w:b/>
        </w:rPr>
        <w:t>entrenamiento de la conciencia fonológica</w:t>
      </w:r>
      <w:r>
        <w:t xml:space="preserve"> (</w:t>
      </w:r>
      <w:proofErr w:type="spellStart"/>
      <w:r>
        <w:t>National</w:t>
      </w:r>
      <w:proofErr w:type="spellEnd"/>
      <w:r>
        <w:t xml:space="preserve"> Reading Panel, 2000) y de </w:t>
      </w:r>
      <w:r w:rsidRPr="00182C00">
        <w:rPr>
          <w:b/>
        </w:rPr>
        <w:t>la enseñanza explícita de las relaciones entre letras y sonidos</w:t>
      </w:r>
      <w:r>
        <w:t xml:space="preserve"> (</w:t>
      </w:r>
      <w:proofErr w:type="spellStart"/>
      <w:r>
        <w:t>Ehri</w:t>
      </w:r>
      <w:proofErr w:type="spellEnd"/>
      <w:r>
        <w:t xml:space="preserve"> et al., 2001). Este efecto puede estar restringido a los cursos inic</w:t>
      </w:r>
      <w:r>
        <w:t xml:space="preserve">iales, ya que son aprendizajes limitados que casi todo el mundo acaba adquiriendo antes o después. La mejora de la </w:t>
      </w:r>
      <w:r w:rsidRPr="00182C00">
        <w:rPr>
          <w:b/>
        </w:rPr>
        <w:t>fluidez lectora</w:t>
      </w:r>
      <w:r>
        <w:t xml:space="preserve"> también ha mostrado ser útil para la mejora de la comprensión (</w:t>
      </w:r>
      <w:proofErr w:type="spellStart"/>
      <w:r>
        <w:t>Suggate</w:t>
      </w:r>
      <w:proofErr w:type="spellEnd"/>
      <w:r>
        <w:t>, 2014). Es importante recordarlo porque a veces estamo</w:t>
      </w:r>
      <w:r>
        <w:t xml:space="preserve">s tan preocupados por mejorar la </w:t>
      </w:r>
      <w:r>
        <w:lastRenderedPageBreak/>
        <w:t xml:space="preserve">comprensión que menospreciamos el trabajo para conseguir una lectura correcta y fluida y, paradójicamente, descuidar eso afectará negativamente a la competencia lectora. </w:t>
      </w:r>
    </w:p>
    <w:p w:rsidR="00871D43" w:rsidRDefault="00262A52">
      <w:pPr>
        <w:rPr>
          <w:b/>
        </w:rPr>
      </w:pPr>
      <w:r>
        <w:rPr>
          <w:b/>
        </w:rPr>
        <w:t>Mejorar la comprensión del lenguaje</w:t>
      </w:r>
    </w:p>
    <w:p w:rsidR="00871D43" w:rsidRPr="00182C00" w:rsidRDefault="00262A52">
      <w:r>
        <w:t>Las intervencion</w:t>
      </w:r>
      <w:r>
        <w:t xml:space="preserve">es para mejorar la comprensión del lenguaje parecen tener un efecto positivo en la comprensión lectora, aunque una revisión reciente no encontraba mejoras ni en comprensión del lenguaje ni en comprensión lectora en los estudios que utilizaban evaluaciones </w:t>
      </w:r>
      <w:r>
        <w:t>estandarizadas, que son más fiables (</w:t>
      </w:r>
      <w:proofErr w:type="spellStart"/>
      <w:r>
        <w:t>Silverman</w:t>
      </w:r>
      <w:proofErr w:type="spellEnd"/>
      <w:r>
        <w:t xml:space="preserve"> et al., 2020). De forma más concreta, conocemos los </w:t>
      </w:r>
      <w:r w:rsidRPr="00182C00">
        <w:t>efectos positivos de la mejora de la habilidad inferencial (</w:t>
      </w:r>
      <w:proofErr w:type="spellStart"/>
      <w:r w:rsidRPr="00182C00">
        <w:t>Ellemann</w:t>
      </w:r>
      <w:proofErr w:type="spellEnd"/>
      <w:r w:rsidRPr="00182C00">
        <w:t>, 2017) y del conocimiento de la estructura de los textos (</w:t>
      </w:r>
      <w:proofErr w:type="spellStart"/>
      <w:r w:rsidRPr="00182C00">
        <w:t>Bogaerds-Hazenberg</w:t>
      </w:r>
      <w:proofErr w:type="spellEnd"/>
      <w:r w:rsidRPr="00182C00">
        <w:t>, 2021; Herb</w:t>
      </w:r>
      <w:r w:rsidRPr="00182C00">
        <w:t xml:space="preserve">ert et al., 2016; </w:t>
      </w:r>
      <w:proofErr w:type="spellStart"/>
      <w:r w:rsidRPr="00182C00">
        <w:t>Pyle</w:t>
      </w:r>
      <w:proofErr w:type="spellEnd"/>
      <w:r w:rsidRPr="00182C00">
        <w:t xml:space="preserve"> et al., 2017). </w:t>
      </w:r>
    </w:p>
    <w:p w:rsidR="00871D43" w:rsidRDefault="00262A52">
      <w:r>
        <w:t xml:space="preserve">La </w:t>
      </w:r>
      <w:r w:rsidRPr="00182C00">
        <w:rPr>
          <w:b/>
        </w:rPr>
        <w:t xml:space="preserve">habilidad inferencial se trabaja haciendo que el alumnado relacione informaciones </w:t>
      </w:r>
      <w:r>
        <w:t xml:space="preserve">del texto, entre sí y con sus propios conocimientos. La </w:t>
      </w:r>
      <w:r w:rsidRPr="00182C00">
        <w:rPr>
          <w:b/>
        </w:rPr>
        <w:t xml:space="preserve">activación de conocimientos previos, comentar los textos, las </w:t>
      </w:r>
      <w:proofErr w:type="spellStart"/>
      <w:r w:rsidRPr="00182C00">
        <w:rPr>
          <w:b/>
        </w:rPr>
        <w:t>autopreguntas</w:t>
      </w:r>
      <w:proofErr w:type="spellEnd"/>
      <w:r w:rsidRPr="00182C00">
        <w:rPr>
          <w:b/>
        </w:rPr>
        <w:t xml:space="preserve"> </w:t>
      </w:r>
      <w:r w:rsidRPr="00182C00">
        <w:rPr>
          <w:b/>
        </w:rPr>
        <w:t>y las preguntas inferenciales</w:t>
      </w:r>
      <w:r>
        <w:t xml:space="preserve"> parecen ayudar a eso.</w:t>
      </w:r>
    </w:p>
    <w:p w:rsidR="00871D43" w:rsidRDefault="00262A52">
      <w:r>
        <w:t xml:space="preserve">En el alumnado de menor edad es </w:t>
      </w:r>
      <w:r w:rsidRPr="00182C00">
        <w:t>importante</w:t>
      </w:r>
      <w:r w:rsidRPr="00182C00">
        <w:rPr>
          <w:b/>
        </w:rPr>
        <w:t xml:space="preserve"> trabajar la estructura del texto narrativo identificando sus partes, pidiéndoles que vuelvan a contar las historias o creando nuevas narraciones</w:t>
      </w:r>
      <w:r>
        <w:t>. Conforme aument</w:t>
      </w:r>
      <w:r>
        <w:t>a su edad se pueden trabajar las estructuras clásicas del texto expositivo (lista, secuencia, descripción, comparación, causa-efecto y problema-solución). No es fácil porque aún carecemos de programas y materiales adecuados.</w:t>
      </w:r>
    </w:p>
    <w:p w:rsidR="00871D43" w:rsidRDefault="00262A52">
      <w:r>
        <w:t>Sobre la enseñanza de la morfol</w:t>
      </w:r>
      <w:r>
        <w:t>ogía y el vocabulario podemos encontrar resultados tanto positivos (Rueda-Sánchez y López-Bastida, 2016; Stahl y Fairbanks, 1986) como no significativos (</w:t>
      </w:r>
      <w:proofErr w:type="spellStart"/>
      <w:r>
        <w:t>Bowers</w:t>
      </w:r>
      <w:proofErr w:type="spellEnd"/>
      <w:r>
        <w:t xml:space="preserve"> et al., 2010; </w:t>
      </w:r>
      <w:proofErr w:type="spellStart"/>
      <w:r>
        <w:t>Elleman</w:t>
      </w:r>
      <w:proofErr w:type="spellEnd"/>
      <w:r>
        <w:t xml:space="preserve"> et al., 2009), quizá porque la cantidad de palabras que debe conocer un b</w:t>
      </w:r>
      <w:r>
        <w:t xml:space="preserve">uen lector es tan grande que es difícil que estas intervenciones tengan un efecto notable, a no ser que se evalúen con textos que contengan las palabras o lexemas aprendidos. </w:t>
      </w:r>
    </w:p>
    <w:p w:rsidR="00871D43" w:rsidRDefault="00262A52">
      <w:r>
        <w:t>Normalmente, la morfología se ha trabajado de forma extensa y sistemática en las</w:t>
      </w:r>
      <w:r>
        <w:t xml:space="preserve"> asignaturas de Lengua Castellana. Nuevamente, existe el riesgo de que el entusiasmo por la comprensión pueda arrinconar ese trabajo por considerarlo poco funcional o excesivamente gramatical. </w:t>
      </w:r>
    </w:p>
    <w:p w:rsidR="00871D43" w:rsidRDefault="00262A52">
      <w:r>
        <w:t xml:space="preserve">Respecto al vocabulario, conviene recordar que el mero </w:t>
      </w:r>
      <w:r w:rsidRPr="00182C00">
        <w:rPr>
          <w:b/>
        </w:rPr>
        <w:t>encontr</w:t>
      </w:r>
      <w:r w:rsidRPr="00182C00">
        <w:rPr>
          <w:b/>
        </w:rPr>
        <w:t>arse con palabras nuevas en los textos o buscar o memorizar su significado suele ser insuficiente</w:t>
      </w:r>
      <w:r>
        <w:t xml:space="preserve">. En la enseñanza del vocabulario es importante hacer actividades variadas con las </w:t>
      </w:r>
      <w:r>
        <w:lastRenderedPageBreak/>
        <w:t xml:space="preserve">palabras que se vayan a aprender; </w:t>
      </w:r>
      <w:r>
        <w:t xml:space="preserve">actividades como </w:t>
      </w:r>
      <w:r w:rsidRPr="00182C00">
        <w:rPr>
          <w:b/>
        </w:rPr>
        <w:t>definirlas, relacionarlas</w:t>
      </w:r>
      <w:r w:rsidRPr="00182C00">
        <w:rPr>
          <w:b/>
        </w:rPr>
        <w:t xml:space="preserve"> con otras, buscar antónimos o sinónimos, utilizarlas en oraciones y textos, encontrar ejemplos de sus distintas acepciones o agruparlas</w:t>
      </w:r>
      <w:r>
        <w:t xml:space="preserve"> en categorías.</w:t>
      </w:r>
    </w:p>
    <w:p w:rsidR="00871D43" w:rsidRDefault="00262A52">
      <w:pPr>
        <w:rPr>
          <w:b/>
        </w:rPr>
      </w:pPr>
      <w:r>
        <w:rPr>
          <w:b/>
        </w:rPr>
        <w:t>Mejorar la autorregulación activa</w:t>
      </w:r>
    </w:p>
    <w:p w:rsidR="00871D43" w:rsidRDefault="00262A52">
      <w:r>
        <w:t xml:space="preserve">En esta área es claro el predominio de la enseñanza de estrategias de </w:t>
      </w:r>
      <w:r>
        <w:t xml:space="preserve">comprensión, que ha mostrado su utilidad en numerosas investigaciones. Se ha documentado la eficacia de la </w:t>
      </w:r>
      <w:r w:rsidRPr="00182C00">
        <w:rPr>
          <w:b/>
        </w:rPr>
        <w:t>enseñanza de estrategias múltiples</w:t>
      </w:r>
      <w:r>
        <w:t xml:space="preserve"> (Davis, 2010; </w:t>
      </w:r>
      <w:proofErr w:type="spellStart"/>
      <w:r>
        <w:t>Okkinga</w:t>
      </w:r>
      <w:proofErr w:type="spellEnd"/>
      <w:r>
        <w:t xml:space="preserve"> et al., 2018; Ripoll y Aguado, 2014). Individualmente, parece bien establecida la utilidad d</w:t>
      </w:r>
      <w:r>
        <w:t xml:space="preserve">e </w:t>
      </w:r>
      <w:r w:rsidRPr="00182C00">
        <w:rPr>
          <w:b/>
        </w:rPr>
        <w:t>enseñar a resumir, a tomar notas sobre los textos</w:t>
      </w:r>
      <w:r>
        <w:t xml:space="preserve"> (Graham y Herbert, 2011) y la enseñanza de estrategias </w:t>
      </w:r>
      <w:proofErr w:type="spellStart"/>
      <w:r>
        <w:t>metacognitivas</w:t>
      </w:r>
      <w:proofErr w:type="spellEnd"/>
      <w:r>
        <w:t xml:space="preserve">: </w:t>
      </w:r>
      <w:r w:rsidRPr="00182C00">
        <w:rPr>
          <w:b/>
        </w:rPr>
        <w:t>plantearse objetivos de lectura, supervisar si se está comprendiendo el texto y evaluar el procedimiento seguido</w:t>
      </w:r>
      <w:r>
        <w:t xml:space="preserve"> (De </w:t>
      </w:r>
      <w:proofErr w:type="spellStart"/>
      <w:r>
        <w:t>Boer</w:t>
      </w:r>
      <w:proofErr w:type="spellEnd"/>
      <w:r>
        <w:t xml:space="preserve"> et al., 201</w:t>
      </w:r>
      <w:r>
        <w:t>8).</w:t>
      </w:r>
    </w:p>
    <w:p w:rsidR="00871D43" w:rsidRDefault="00262A52">
      <w:r>
        <w:t>Existen otras estrategias como echar un vistazo al texto para hacerse una idea de su contenido y su estructura, hacer predicciones, construir organizadores gráficos o esquemas. Anteriormente también he mencionado algunas como activar conocimientos prev</w:t>
      </w:r>
      <w:r>
        <w:t xml:space="preserve">ios o realizarse </w:t>
      </w:r>
      <w:proofErr w:type="spellStart"/>
      <w:r>
        <w:t>autopreguntas</w:t>
      </w:r>
      <w:proofErr w:type="spellEnd"/>
      <w:r>
        <w:t xml:space="preserve">. No tenemos pruebas claras de la utilidad de bastantes de ellas, pero sí sabemos que la enseñanza y el uso de </w:t>
      </w:r>
      <w:r w:rsidRPr="00182C00">
        <w:rPr>
          <w:b/>
        </w:rPr>
        <w:t>estrategias variadas</w:t>
      </w:r>
      <w:r>
        <w:t xml:space="preserve"> contribuye a una mejor comprensión.</w:t>
      </w:r>
    </w:p>
    <w:p w:rsidR="00871D43" w:rsidRDefault="00262A52">
      <w:r>
        <w:t>Los programas de enseñanza de estrategias suelen enseñar l</w:t>
      </w:r>
      <w:r>
        <w:t xml:space="preserve">os beneficios de la estrategia, mostrar ejemplos de su uso, normalmente tomando como modelo al propio docente, y luego proponen una práctica dirigida con una </w:t>
      </w:r>
      <w:r w:rsidRPr="00182C00">
        <w:rPr>
          <w:b/>
        </w:rPr>
        <w:t>reducción progresiva de la supervisión</w:t>
      </w:r>
      <w:r>
        <w:t xml:space="preserve"> hasta que se llega al uso autónomo de la estrategia.</w:t>
      </w:r>
    </w:p>
    <w:p w:rsidR="00871D43" w:rsidRDefault="00262A52">
      <w:r>
        <w:t xml:space="preserve">Fuera </w:t>
      </w:r>
      <w:r>
        <w:t xml:space="preserve">de la enseñanza de estrategias, se ha constatado que la mejora de la </w:t>
      </w:r>
      <w:r w:rsidRPr="00182C00">
        <w:rPr>
          <w:b/>
        </w:rPr>
        <w:t>motivación</w:t>
      </w:r>
      <w:r>
        <w:t xml:space="preserve"> también puede hacer una contribución a la comprensión lectora (</w:t>
      </w:r>
      <w:proofErr w:type="spellStart"/>
      <w:r>
        <w:t>McBreen</w:t>
      </w:r>
      <w:proofErr w:type="spellEnd"/>
      <w:r>
        <w:t xml:space="preserve"> y </w:t>
      </w:r>
      <w:proofErr w:type="spellStart"/>
      <w:r>
        <w:t>Savage</w:t>
      </w:r>
      <w:proofErr w:type="spellEnd"/>
      <w:r>
        <w:t>, 2020). En realidad, creo que lo que nos gustaría a la mayoría sería saber cómo tenemos que hace</w:t>
      </w:r>
      <w:r>
        <w:t xml:space="preserve">r para motivar al alumnado para que lea o para que al ir creciendo no pierda la motivación que suele mostrar en edades más tempranas. </w:t>
      </w:r>
    </w:p>
    <w:p w:rsidR="00871D43" w:rsidRPr="00182C00" w:rsidRDefault="00262A52">
      <w:r w:rsidRPr="00182C00">
        <w:rPr>
          <w:b/>
        </w:rPr>
        <w:t>No se ha identificado una acción específica y concreta que podamos realizar para mejorar la motivación</w:t>
      </w:r>
      <w:r>
        <w:t>, pero puede ser út</w:t>
      </w:r>
      <w:r>
        <w:t xml:space="preserve">il cuidar algunas características de nuestra propuesta didáctica. La motivación por la lectura aumenta cuando hacemos una </w:t>
      </w:r>
      <w:r w:rsidRPr="00182C00">
        <w:rPr>
          <w:b/>
        </w:rPr>
        <w:t>propuesta relevante, colaborativa, en la que se puedan hacer elecciones y en la que se tenga éxito</w:t>
      </w:r>
      <w:r>
        <w:t>. Dicho de otro modo es importante q</w:t>
      </w:r>
      <w:r>
        <w:t xml:space="preserve">ue presentemos </w:t>
      </w:r>
      <w:r w:rsidRPr="00182C00">
        <w:t xml:space="preserve">textos atractivos, útiles, de actualidad, relacionados con los temas que se estén trabajando en clase, con distintos niveles de dificultad y que planteemos actividades en las que </w:t>
      </w:r>
      <w:r w:rsidRPr="00182C00">
        <w:lastRenderedPageBreak/>
        <w:t>se puedan tomar decisiones (qué textos leer, cómo trabajarlos,</w:t>
      </w:r>
      <w:r w:rsidRPr="00182C00">
        <w:t xml:space="preserve"> cómo mostrar lo que se ha aprendido), en las que sea importante el trabajo con otros y que proporcionen distintas oportunidades para conseguir los objetivos planteados.</w:t>
      </w:r>
    </w:p>
    <w:p w:rsidR="00871D43" w:rsidRDefault="00262A52">
      <w:pPr>
        <w:rPr>
          <w:b/>
        </w:rPr>
      </w:pPr>
      <w:r>
        <w:rPr>
          <w:b/>
        </w:rPr>
        <w:t>Otros aspectos que mejoran la comprensión lectora</w:t>
      </w:r>
    </w:p>
    <w:p w:rsidR="00871D43" w:rsidRDefault="00262A52">
      <w:r>
        <w:t>No todo lo que se puede hacer para m</w:t>
      </w:r>
      <w:r>
        <w:t>ejorar la comprensión lectora está representado en la concepción activa de la lectura. Por ejemplo</w:t>
      </w:r>
      <w:r w:rsidRPr="00262A52">
        <w:rPr>
          <w:b/>
        </w:rPr>
        <w:t>, la escritura tiene mucho en común con la lectura.</w:t>
      </w:r>
      <w:r>
        <w:t xml:space="preserve"> </w:t>
      </w:r>
      <w:r>
        <w:t>La práctica de la escritura, la enseñanza de estrategias para la expresión escrita, el trabajo equilibrado</w:t>
      </w:r>
      <w:r>
        <w:t xml:space="preserve"> de lectura y escritura,  escribir sobre lo que se ha leído o responder por escrito a preguntas de desarrollo parecen favorecer la comprensión lectora</w:t>
      </w:r>
      <w:r>
        <w:t>, del mismo modo que el trabajo de los textos tiene una influencia positiva en la expresión escrita.</w:t>
      </w:r>
    </w:p>
    <w:p w:rsidR="00871D43" w:rsidRDefault="00262A52">
      <w:r>
        <w:t>Finalmente hay que tener en cuenta que el modelo que he seguido como referencia es un modelo centrado en las características del lector, es decir no tiene en cuenta factores importantes como las características del texto o el entorno. Hay investigación que</w:t>
      </w:r>
      <w:r>
        <w:t xml:space="preserve"> indica </w:t>
      </w:r>
      <w:r w:rsidRPr="00262A52">
        <w:rPr>
          <w:b/>
        </w:rPr>
        <w:t>que el cómo enseñar también puede ser relevante</w:t>
      </w:r>
      <w:r>
        <w:t>. Un buen planteamiento de la didáctica de la lectura también tendría que considerar cuestiones como los métodos, las agrupaciones o el uso de la tecnología o la colaboración con las familias.</w:t>
      </w:r>
    </w:p>
    <w:commentRangeEnd w:id="0"/>
    <w:p w:rsidR="00871D43" w:rsidRDefault="00262A52">
      <w:r>
        <w:rPr>
          <w:rStyle w:val="Refdecomentario"/>
        </w:rPr>
        <w:commentReference w:id="0"/>
      </w:r>
    </w:p>
    <w:p w:rsidR="00871D43" w:rsidRDefault="00262A52">
      <w:r>
        <w:br w:type="page"/>
      </w:r>
    </w:p>
    <w:p w:rsidR="00871D43" w:rsidRDefault="00262A52">
      <w:r>
        <w:lastRenderedPageBreak/>
        <w:t>CLAVE</w:t>
      </w:r>
      <w:r>
        <w:t>S PARA EL AULA</w:t>
      </w:r>
    </w:p>
    <w:p w:rsidR="00871D43" w:rsidRDefault="00262A52">
      <w:pPr>
        <w:numPr>
          <w:ilvl w:val="0"/>
          <w:numId w:val="1"/>
        </w:numPr>
        <w:spacing w:after="0"/>
      </w:pPr>
      <w:r>
        <w:t>Trata de trabajar varios aspectos de la lectura</w:t>
      </w:r>
      <w:r w:rsidRPr="00262A52">
        <w:rPr>
          <w:b/>
        </w:rPr>
        <w:t>: decodificación, vocabulario, inferencias, estructura del texto, estrategias, motivación</w:t>
      </w:r>
      <w:r>
        <w:t>. Hay distintas formas de conseguir pequeñas mejoras en la comprensión lectora.</w:t>
      </w:r>
    </w:p>
    <w:p w:rsidR="00871D43" w:rsidRDefault="00262A52">
      <w:pPr>
        <w:numPr>
          <w:ilvl w:val="0"/>
          <w:numId w:val="1"/>
        </w:numPr>
        <w:spacing w:after="0"/>
      </w:pPr>
      <w:r>
        <w:t>Coordínate. Hay que traba</w:t>
      </w:r>
      <w:r>
        <w:t xml:space="preserve">jar muchas cosas durante mucho tiempo. </w:t>
      </w:r>
      <w:r w:rsidRPr="00262A52">
        <w:rPr>
          <w:b/>
        </w:rPr>
        <w:t>Necesitamos tener un buen plan</w:t>
      </w:r>
      <w:r>
        <w:t xml:space="preserve"> para ser eficientes, no repetirnos ni dejarnos aspectos importantes sin trabajar.</w:t>
      </w:r>
    </w:p>
    <w:p w:rsidR="00871D43" w:rsidRDefault="00262A52">
      <w:pPr>
        <w:numPr>
          <w:ilvl w:val="0"/>
          <w:numId w:val="1"/>
        </w:numPr>
        <w:spacing w:after="0"/>
      </w:pPr>
      <w:r w:rsidRPr="00262A52">
        <w:rPr>
          <w:b/>
        </w:rPr>
        <w:t>No descuides la decodificación</w:t>
      </w:r>
      <w:r>
        <w:t>. En los cursos iniciales trabájala de forma sistemática. En cursos superi</w:t>
      </w:r>
      <w:r>
        <w:t>ores procura que la lectura se practique con frecuencia y presta atención al alumnado que muestre baja precisión o fluidez en la lectura.</w:t>
      </w:r>
    </w:p>
    <w:p w:rsidR="00871D43" w:rsidRPr="00262A52" w:rsidDel="00262A52" w:rsidRDefault="00262A52" w:rsidP="00262A52">
      <w:pPr>
        <w:numPr>
          <w:ilvl w:val="0"/>
          <w:numId w:val="1"/>
        </w:numPr>
        <w:spacing w:after="0"/>
        <w:rPr>
          <w:del w:id="2" w:author="Ángela Monasor Pascual" w:date="2021-09-17T12:40:00Z"/>
          <w:rPrChange w:id="3" w:author="Ángela Monasor Pascual" w:date="2021-09-17T12:40:00Z">
            <w:rPr>
              <w:del w:id="4" w:author="Ángela Monasor Pascual" w:date="2021-09-17T12:40:00Z"/>
              <w:highlight w:val="yellow"/>
            </w:rPr>
          </w:rPrChange>
        </w:rPr>
      </w:pPr>
      <w:r w:rsidRPr="00262A52">
        <w:rPr>
          <w:rPrChange w:id="5" w:author="Ángela Monasor Pascual" w:date="2021-09-17T12:40:00Z">
            <w:rPr>
              <w:highlight w:val="yellow"/>
            </w:rPr>
          </w:rPrChange>
        </w:rPr>
        <w:t xml:space="preserve">La habilidad inferencial </w:t>
      </w:r>
      <w:ins w:id="6" w:author="Ángela Monasor Pascual" w:date="2021-09-17T12:41:00Z">
        <w:r>
          <w:t>(capacidad para interpretar y combinar ideas para sacar conclusiones</w:t>
        </w:r>
      </w:ins>
      <w:ins w:id="7" w:author="Ángela Monasor Pascual" w:date="2021-09-17T12:42:00Z">
        <w:r>
          <w:t xml:space="preserve">) </w:t>
        </w:r>
      </w:ins>
      <w:r w:rsidRPr="00262A52">
        <w:rPr>
          <w:rPrChange w:id="8" w:author="Ángela Monasor Pascual" w:date="2021-09-17T12:40:00Z">
            <w:rPr>
              <w:highlight w:val="yellow"/>
            </w:rPr>
          </w:rPrChange>
        </w:rPr>
        <w:t>y la percepción de la estructura del texto</w:t>
      </w:r>
      <w:ins w:id="9" w:author="Ángela Monasor Pascual" w:date="2021-09-17T12:42:00Z">
        <w:r>
          <w:t xml:space="preserve"> (</w:t>
        </w:r>
        <w:r w:rsidRPr="00262A52">
          <w:rPr>
            <w:rPrChange w:id="10" w:author="Ángela Monasor Pascual" w:date="2021-09-17T12:42:00Z">
              <w:rPr>
                <w:b/>
              </w:rPr>
            </w:rPrChange>
          </w:rPr>
          <w:t xml:space="preserve">identificando sus partes o creando nuevas </w:t>
        </w:r>
        <w:r>
          <w:t>historias</w:t>
        </w:r>
        <w:r>
          <w:rPr>
            <w:b/>
          </w:rPr>
          <w:t>)</w:t>
        </w:r>
      </w:ins>
      <w:r w:rsidRPr="00262A52">
        <w:rPr>
          <w:rPrChange w:id="11" w:author="Ángela Monasor Pascual" w:date="2021-09-17T12:40:00Z">
            <w:rPr>
              <w:highlight w:val="yellow"/>
            </w:rPr>
          </w:rPrChange>
        </w:rPr>
        <w:t xml:space="preserve"> son dos puntos clave en la comprensión lectora. </w:t>
      </w:r>
      <w:del w:id="12" w:author="Ángela Monasor Pascual" w:date="2021-09-17T12:40:00Z">
        <w:r w:rsidRPr="00262A52" w:rsidDel="00262A52">
          <w:rPr>
            <w:rPrChange w:id="13" w:author="Ángela Monasor Pascual" w:date="2021-09-17T12:40:00Z">
              <w:rPr>
                <w:highlight w:val="yellow"/>
              </w:rPr>
            </w:rPrChange>
          </w:rPr>
          <w:delText>Si</w:delText>
        </w:r>
        <w:r w:rsidRPr="00262A52" w:rsidDel="00262A52">
          <w:rPr>
            <w:rPrChange w:id="14" w:author="Ángela Monasor Pascual" w:date="2021-09-17T12:40:00Z">
              <w:rPr>
                <w:highlight w:val="yellow"/>
              </w:rPr>
            </w:rPrChange>
          </w:rPr>
          <w:delText xml:space="preserve"> desconoces a qué se refieren, infórmate sobre ellos. Son conceptos relativamente sencillos que podemos trabajar con preguntas y actividades.</w:delText>
        </w:r>
      </w:del>
    </w:p>
    <w:p w:rsidR="00871D43" w:rsidRDefault="00262A52" w:rsidP="00262A52">
      <w:pPr>
        <w:numPr>
          <w:ilvl w:val="0"/>
          <w:numId w:val="1"/>
        </w:numPr>
        <w:spacing w:after="0"/>
      </w:pPr>
      <w:r w:rsidRPr="00262A52">
        <w:rPr>
          <w:b/>
        </w:rPr>
        <w:t>Enseña procedimientos, herramientas o estrategias de comprensión</w:t>
      </w:r>
      <w:r>
        <w:t xml:space="preserve">. Son la forma de trabajar la comprensión lectora </w:t>
      </w:r>
      <w:r>
        <w:t>mejor fundamentada. Trata de enseñar distintas estrategias.</w:t>
      </w:r>
    </w:p>
    <w:p w:rsidR="00871D43" w:rsidRDefault="00262A52">
      <w:pPr>
        <w:numPr>
          <w:ilvl w:val="0"/>
          <w:numId w:val="1"/>
        </w:numPr>
        <w:spacing w:after="0"/>
      </w:pPr>
      <w:r w:rsidRPr="00262A52">
        <w:rPr>
          <w:b/>
        </w:rPr>
        <w:t>Recuerda que enseñar estrategias no es lo mismo que pedir al alumnado que utilice estrategias</w:t>
      </w:r>
      <w:r>
        <w:t>: hay que motivar su uso, explicar cómo se realizan, poner ejemplos y supervisar mucho su uso, sobre to</w:t>
      </w:r>
      <w:r>
        <w:t>do al comienzo.</w:t>
      </w:r>
    </w:p>
    <w:p w:rsidR="00871D43" w:rsidRDefault="00262A52">
      <w:pPr>
        <w:numPr>
          <w:ilvl w:val="0"/>
          <w:numId w:val="1"/>
        </w:numPr>
      </w:pPr>
      <w:r w:rsidRPr="00262A52">
        <w:rPr>
          <w:b/>
        </w:rPr>
        <w:t>Haz de modelo</w:t>
      </w:r>
      <w:r>
        <w:t>. Nadie puede ver cómo comprenden los demás: explica qué haces para contestar una pregunta, para detectar un problema de comprensión o para solucionarlo. Verbaliza tus pensamientos en voz alta, es el mejor ejemplo que puede ten</w:t>
      </w:r>
      <w:r>
        <w:t>er el alumnado de qué hace un lector hábil para profundizar en los textos.</w:t>
      </w:r>
    </w:p>
    <w:p w:rsidR="00871D43" w:rsidRDefault="00871D43"/>
    <w:p w:rsidR="00871D43" w:rsidRDefault="00262A52">
      <w:r>
        <w:br w:type="page"/>
      </w:r>
    </w:p>
    <w:p w:rsidR="00871D43" w:rsidRDefault="00262A52">
      <w:r>
        <w:lastRenderedPageBreak/>
        <w:t>REFERENCIAS</w:t>
      </w:r>
    </w:p>
    <w:p w:rsidR="00871D43" w:rsidRPr="00182C00" w:rsidRDefault="00262A52">
      <w:pPr>
        <w:rPr>
          <w:lang w:val="en-GB"/>
        </w:rPr>
      </w:pPr>
      <w:proofErr w:type="spellStart"/>
      <w:r>
        <w:t>Bogaerds-Hazenberg</w:t>
      </w:r>
      <w:proofErr w:type="spellEnd"/>
      <w:r>
        <w:t xml:space="preserve">, S.T.M., </w:t>
      </w:r>
      <w:proofErr w:type="spellStart"/>
      <w:r>
        <w:t>Evers-Vermeul</w:t>
      </w:r>
      <w:proofErr w:type="spellEnd"/>
      <w:r>
        <w:t xml:space="preserve">, J., y van den </w:t>
      </w:r>
      <w:proofErr w:type="spellStart"/>
      <w:r>
        <w:t>Bergh</w:t>
      </w:r>
      <w:proofErr w:type="spellEnd"/>
      <w:r>
        <w:t xml:space="preserve">, H. (2021). </w:t>
      </w:r>
      <w:proofErr w:type="gramStart"/>
      <w:r w:rsidRPr="00182C00">
        <w:rPr>
          <w:lang w:val="en-GB"/>
        </w:rPr>
        <w:t>A Meta-Analysis on the Effects of Text Structure Instruction on Reading Comprehension in th</w:t>
      </w:r>
      <w:r w:rsidRPr="00182C00">
        <w:rPr>
          <w:lang w:val="en-GB"/>
        </w:rPr>
        <w:t>e Upper Elementary Grades.</w:t>
      </w:r>
      <w:proofErr w:type="gramEnd"/>
      <w:r w:rsidRPr="00182C00">
        <w:rPr>
          <w:lang w:val="en-GB"/>
        </w:rPr>
        <w:t xml:space="preserve"> </w:t>
      </w:r>
      <w:proofErr w:type="gramStart"/>
      <w:r w:rsidRPr="00182C00">
        <w:rPr>
          <w:i/>
          <w:lang w:val="en-GB"/>
        </w:rPr>
        <w:t>Reading Research Quarterly, 56</w:t>
      </w:r>
      <w:r w:rsidRPr="00182C00">
        <w:rPr>
          <w:lang w:val="en-GB"/>
        </w:rPr>
        <w:t>(3), 435-462.</w:t>
      </w:r>
      <w:proofErr w:type="gramEnd"/>
      <w:r w:rsidRPr="00182C00">
        <w:rPr>
          <w:lang w:val="en-GB"/>
        </w:rPr>
        <w:t xml:space="preserve"> </w:t>
      </w:r>
      <w:hyperlink r:id="rId8">
        <w:r w:rsidRPr="00182C00">
          <w:rPr>
            <w:color w:val="1155CC"/>
            <w:u w:val="single"/>
            <w:lang w:val="en-GB"/>
          </w:rPr>
          <w:t>https://doi.org/10.1002/rrq.311</w:t>
        </w:r>
      </w:hyperlink>
      <w:r w:rsidRPr="00182C00">
        <w:rPr>
          <w:lang w:val="en-GB"/>
        </w:rPr>
        <w:t xml:space="preserve"> </w:t>
      </w:r>
    </w:p>
    <w:p w:rsidR="00871D43" w:rsidRPr="00182C00" w:rsidRDefault="00262A52">
      <w:pPr>
        <w:rPr>
          <w:lang w:val="en-GB"/>
        </w:rPr>
      </w:pPr>
      <w:r w:rsidRPr="00182C00">
        <w:rPr>
          <w:lang w:val="en-GB"/>
        </w:rPr>
        <w:t xml:space="preserve">Bowers, P. N., Kirby, J. R., y Deacon, S. H. (2010). The effects of morphological instruction on literacy skills: A systematic review of the literature. </w:t>
      </w:r>
      <w:r w:rsidRPr="00182C00">
        <w:rPr>
          <w:i/>
          <w:lang w:val="en-GB"/>
        </w:rPr>
        <w:t>Review of Educational Research, 80</w:t>
      </w:r>
      <w:r w:rsidRPr="00182C00">
        <w:rPr>
          <w:lang w:val="en-GB"/>
        </w:rPr>
        <w:t xml:space="preserve">(2), 144-179. </w:t>
      </w:r>
      <w:hyperlink r:id="rId9">
        <w:r w:rsidRPr="00182C00">
          <w:rPr>
            <w:color w:val="1155CC"/>
            <w:u w:val="single"/>
            <w:lang w:val="en-GB"/>
          </w:rPr>
          <w:t>https://doi.org/10.3102/0034654309359353</w:t>
        </w:r>
      </w:hyperlink>
      <w:r w:rsidRPr="00182C00">
        <w:rPr>
          <w:lang w:val="en-GB"/>
        </w:rPr>
        <w:t xml:space="preserve"> </w:t>
      </w:r>
    </w:p>
    <w:p w:rsidR="00871D43" w:rsidRPr="00182C00" w:rsidRDefault="00262A52">
      <w:pPr>
        <w:rPr>
          <w:lang w:val="en-GB"/>
        </w:rPr>
      </w:pPr>
      <w:proofErr w:type="gramStart"/>
      <w:r w:rsidRPr="00182C00">
        <w:rPr>
          <w:lang w:val="en-GB"/>
        </w:rPr>
        <w:t>Davis, D. S. (2010).</w:t>
      </w:r>
      <w:proofErr w:type="gramEnd"/>
      <w:r w:rsidRPr="00182C00">
        <w:rPr>
          <w:lang w:val="en-GB"/>
        </w:rPr>
        <w:t xml:space="preserve"> </w:t>
      </w:r>
      <w:proofErr w:type="gramStart"/>
      <w:r w:rsidRPr="00182C00">
        <w:rPr>
          <w:i/>
          <w:lang w:val="en-GB"/>
        </w:rPr>
        <w:t>A meta-analysis of comprehension strategy instruction for upper elementary and middle school students</w:t>
      </w:r>
      <w:r w:rsidRPr="00182C00">
        <w:rPr>
          <w:lang w:val="en-GB"/>
        </w:rPr>
        <w:t>.</w:t>
      </w:r>
      <w:proofErr w:type="gramEnd"/>
      <w:r w:rsidRPr="00182C00">
        <w:rPr>
          <w:lang w:val="en-GB"/>
        </w:rPr>
        <w:t xml:space="preserve"> </w:t>
      </w:r>
      <w:proofErr w:type="gramStart"/>
      <w:r w:rsidRPr="00182C00">
        <w:rPr>
          <w:lang w:val="en-GB"/>
        </w:rPr>
        <w:t>[</w:t>
      </w:r>
      <w:proofErr w:type="spellStart"/>
      <w:r w:rsidRPr="00182C00">
        <w:rPr>
          <w:lang w:val="en-GB"/>
        </w:rPr>
        <w:t>Tesis</w:t>
      </w:r>
      <w:proofErr w:type="spellEnd"/>
      <w:r w:rsidRPr="00182C00">
        <w:rPr>
          <w:lang w:val="en-GB"/>
        </w:rPr>
        <w:t xml:space="preserve"> de </w:t>
      </w:r>
      <w:proofErr w:type="spellStart"/>
      <w:r w:rsidRPr="00182C00">
        <w:rPr>
          <w:lang w:val="en-GB"/>
        </w:rPr>
        <w:t>doctorado</w:t>
      </w:r>
      <w:proofErr w:type="spellEnd"/>
      <w:r w:rsidRPr="00182C00">
        <w:rPr>
          <w:lang w:val="en-GB"/>
        </w:rPr>
        <w:t>.</w:t>
      </w:r>
      <w:proofErr w:type="gramEnd"/>
      <w:r w:rsidRPr="00182C00">
        <w:rPr>
          <w:lang w:val="en-GB"/>
        </w:rPr>
        <w:t xml:space="preserve"> </w:t>
      </w:r>
      <w:proofErr w:type="gramStart"/>
      <w:r w:rsidRPr="00182C00">
        <w:rPr>
          <w:lang w:val="en-GB"/>
        </w:rPr>
        <w:t>Vanderbilt University].</w:t>
      </w:r>
      <w:proofErr w:type="gramEnd"/>
      <w:r w:rsidRPr="00182C00">
        <w:rPr>
          <w:lang w:val="en-GB"/>
        </w:rPr>
        <w:t xml:space="preserve"> </w:t>
      </w:r>
      <w:proofErr w:type="gramStart"/>
      <w:r w:rsidRPr="00182C00">
        <w:rPr>
          <w:lang w:val="en-GB"/>
        </w:rPr>
        <w:t>Vanderbilt University Institutional Repo</w:t>
      </w:r>
      <w:r w:rsidRPr="00182C00">
        <w:rPr>
          <w:lang w:val="en-GB"/>
        </w:rPr>
        <w:t>sitory.</w:t>
      </w:r>
      <w:proofErr w:type="gramEnd"/>
      <w:r w:rsidRPr="00182C00">
        <w:rPr>
          <w:lang w:val="en-GB"/>
        </w:rPr>
        <w:t xml:space="preserve"> </w:t>
      </w:r>
      <w:hyperlink r:id="rId10">
        <w:r w:rsidRPr="00182C00">
          <w:rPr>
            <w:color w:val="1155CC"/>
            <w:u w:val="single"/>
            <w:lang w:val="en-GB"/>
          </w:rPr>
          <w:t>https://ir.vanderbilt.edu/handle/1803/12592</w:t>
        </w:r>
      </w:hyperlink>
      <w:r w:rsidRPr="00182C00">
        <w:rPr>
          <w:lang w:val="en-GB"/>
        </w:rPr>
        <w:t xml:space="preserve"> </w:t>
      </w:r>
    </w:p>
    <w:p w:rsidR="00871D43" w:rsidRPr="00182C00" w:rsidRDefault="00262A52">
      <w:pPr>
        <w:rPr>
          <w:lang w:val="en-GB"/>
        </w:rPr>
      </w:pPr>
      <w:r w:rsidRPr="00182C00">
        <w:rPr>
          <w:lang w:val="en-GB"/>
        </w:rPr>
        <w:t xml:space="preserve">De Boer, H., </w:t>
      </w:r>
      <w:proofErr w:type="spellStart"/>
      <w:r w:rsidRPr="00182C00">
        <w:rPr>
          <w:lang w:val="en-GB"/>
        </w:rPr>
        <w:t>Donker</w:t>
      </w:r>
      <w:proofErr w:type="spellEnd"/>
      <w:r w:rsidRPr="00182C00">
        <w:rPr>
          <w:lang w:val="en-GB"/>
        </w:rPr>
        <w:t xml:space="preserve">, A. S., </w:t>
      </w:r>
      <w:proofErr w:type="spellStart"/>
      <w:r w:rsidRPr="00182C00">
        <w:rPr>
          <w:lang w:val="en-GB"/>
        </w:rPr>
        <w:t>Kostons</w:t>
      </w:r>
      <w:proofErr w:type="spellEnd"/>
      <w:r w:rsidRPr="00182C00">
        <w:rPr>
          <w:lang w:val="en-GB"/>
        </w:rPr>
        <w:t xml:space="preserve">, D. D. N. M., y van der </w:t>
      </w:r>
      <w:proofErr w:type="spellStart"/>
      <w:r w:rsidRPr="00182C00">
        <w:rPr>
          <w:lang w:val="en-GB"/>
        </w:rPr>
        <w:t>Werf</w:t>
      </w:r>
      <w:proofErr w:type="spellEnd"/>
      <w:r w:rsidRPr="00182C00">
        <w:rPr>
          <w:lang w:val="en-GB"/>
        </w:rPr>
        <w:t>, G. P. C. (2018). Long-term effects of metacognitive strategy instruction o</w:t>
      </w:r>
      <w:r w:rsidRPr="00182C00">
        <w:rPr>
          <w:lang w:val="en-GB"/>
        </w:rPr>
        <w:t>n student academic performance: A meta-analysis.</w:t>
      </w:r>
      <w:r w:rsidRPr="00182C00">
        <w:rPr>
          <w:i/>
          <w:lang w:val="en-GB"/>
        </w:rPr>
        <w:t xml:space="preserve"> Educational Research Review, 24</w:t>
      </w:r>
      <w:r w:rsidRPr="00182C00">
        <w:rPr>
          <w:lang w:val="en-GB"/>
        </w:rPr>
        <w:t xml:space="preserve">, 98-115. </w:t>
      </w:r>
      <w:hyperlink r:id="rId11">
        <w:r w:rsidRPr="00182C00">
          <w:rPr>
            <w:color w:val="1155CC"/>
            <w:u w:val="single"/>
            <w:lang w:val="en-GB"/>
          </w:rPr>
          <w:t>https://doi.org/10.1016/j.edurev.2018.03.002</w:t>
        </w:r>
      </w:hyperlink>
      <w:r w:rsidRPr="00182C00">
        <w:rPr>
          <w:lang w:val="en-GB"/>
        </w:rPr>
        <w:t xml:space="preserve"> </w:t>
      </w:r>
    </w:p>
    <w:p w:rsidR="00871D43" w:rsidRPr="00182C00" w:rsidRDefault="00262A52">
      <w:pPr>
        <w:rPr>
          <w:lang w:val="en-GB"/>
        </w:rPr>
      </w:pPr>
      <w:r w:rsidRPr="00182C00">
        <w:rPr>
          <w:lang w:val="en-GB"/>
        </w:rPr>
        <w:t>Duke, N.K., y Cartwright, K.B. (2021). The science of re</w:t>
      </w:r>
      <w:r w:rsidRPr="00182C00">
        <w:rPr>
          <w:lang w:val="en-GB"/>
        </w:rPr>
        <w:t xml:space="preserve">ading progresses: Communicating advances beyond the simple view of reading. </w:t>
      </w:r>
      <w:r w:rsidRPr="00182C00">
        <w:rPr>
          <w:i/>
          <w:lang w:val="en-GB"/>
        </w:rPr>
        <w:t>Reading Research Quarterly, 56</w:t>
      </w:r>
      <w:r w:rsidRPr="00182C00">
        <w:rPr>
          <w:lang w:val="en-GB"/>
        </w:rPr>
        <w:t xml:space="preserve">(S1), S25-S44. </w:t>
      </w:r>
      <w:hyperlink r:id="rId12">
        <w:r w:rsidRPr="00182C00">
          <w:rPr>
            <w:color w:val="1155CC"/>
            <w:u w:val="single"/>
            <w:lang w:val="en-GB"/>
          </w:rPr>
          <w:t>https://doi.org/10.1002/rrq.411</w:t>
        </w:r>
      </w:hyperlink>
      <w:r w:rsidRPr="00182C00">
        <w:rPr>
          <w:lang w:val="en-GB"/>
        </w:rPr>
        <w:t xml:space="preserve"> </w:t>
      </w:r>
    </w:p>
    <w:p w:rsidR="00871D43" w:rsidRPr="00182C00" w:rsidRDefault="00262A52">
      <w:pPr>
        <w:rPr>
          <w:lang w:val="en-GB"/>
        </w:rPr>
      </w:pPr>
      <w:proofErr w:type="spellStart"/>
      <w:r w:rsidRPr="00182C00">
        <w:rPr>
          <w:lang w:val="en-GB"/>
        </w:rPr>
        <w:t>Ehri</w:t>
      </w:r>
      <w:proofErr w:type="spellEnd"/>
      <w:r w:rsidRPr="00182C00">
        <w:rPr>
          <w:lang w:val="en-GB"/>
        </w:rPr>
        <w:t xml:space="preserve">, L. C., </w:t>
      </w:r>
      <w:proofErr w:type="spellStart"/>
      <w:r w:rsidRPr="00182C00">
        <w:rPr>
          <w:lang w:val="en-GB"/>
        </w:rPr>
        <w:t>Nunes</w:t>
      </w:r>
      <w:proofErr w:type="spellEnd"/>
      <w:r w:rsidRPr="00182C00">
        <w:rPr>
          <w:lang w:val="en-GB"/>
        </w:rPr>
        <w:t>, S. R., Stahl, S. A., y Willows,</w:t>
      </w:r>
      <w:r w:rsidRPr="00182C00">
        <w:rPr>
          <w:lang w:val="en-GB"/>
        </w:rPr>
        <w:t xml:space="preserve"> D. M. (2001). Systematic phonics instruction helps students learn to read: evidence from the National Reading Panel’s meta-analysis. </w:t>
      </w:r>
      <w:r w:rsidRPr="00182C00">
        <w:rPr>
          <w:i/>
          <w:lang w:val="en-GB"/>
        </w:rPr>
        <w:t>Review of Educational Research, 71</w:t>
      </w:r>
      <w:r w:rsidRPr="00182C00">
        <w:rPr>
          <w:lang w:val="en-GB"/>
        </w:rPr>
        <w:t xml:space="preserve">(3), 393-447. </w:t>
      </w:r>
      <w:hyperlink r:id="rId13">
        <w:r w:rsidRPr="00182C00">
          <w:rPr>
            <w:color w:val="1155CC"/>
            <w:u w:val="single"/>
            <w:lang w:val="en-GB"/>
          </w:rPr>
          <w:t>https://doi.o</w:t>
        </w:r>
        <w:r w:rsidRPr="00182C00">
          <w:rPr>
            <w:color w:val="1155CC"/>
            <w:u w:val="single"/>
            <w:lang w:val="en-GB"/>
          </w:rPr>
          <w:t>rg/10.3102/00346543071003393</w:t>
        </w:r>
      </w:hyperlink>
      <w:r w:rsidRPr="00182C00">
        <w:rPr>
          <w:lang w:val="en-GB"/>
        </w:rPr>
        <w:t xml:space="preserve"> </w:t>
      </w:r>
    </w:p>
    <w:p w:rsidR="00871D43" w:rsidRPr="00182C00" w:rsidRDefault="00262A52">
      <w:pPr>
        <w:rPr>
          <w:lang w:val="en-GB"/>
        </w:rPr>
      </w:pPr>
      <w:proofErr w:type="spellStart"/>
      <w:r w:rsidRPr="00182C00">
        <w:rPr>
          <w:lang w:val="en-GB"/>
        </w:rPr>
        <w:t>Elleman</w:t>
      </w:r>
      <w:proofErr w:type="spellEnd"/>
      <w:r w:rsidRPr="00182C00">
        <w:rPr>
          <w:lang w:val="en-GB"/>
        </w:rPr>
        <w:t xml:space="preserve">, A. M. (2017). </w:t>
      </w:r>
      <w:proofErr w:type="gramStart"/>
      <w:r w:rsidRPr="00182C00">
        <w:rPr>
          <w:lang w:val="en-GB"/>
        </w:rPr>
        <w:t>Examining the impact of inference instruction on the literal and inferential comprehension of skilled and less skilled readers: A meta-analytic review.</w:t>
      </w:r>
      <w:proofErr w:type="gramEnd"/>
      <w:r w:rsidRPr="00182C00">
        <w:rPr>
          <w:lang w:val="en-GB"/>
        </w:rPr>
        <w:t xml:space="preserve"> </w:t>
      </w:r>
      <w:r w:rsidRPr="00182C00">
        <w:rPr>
          <w:i/>
          <w:lang w:val="en-GB"/>
        </w:rPr>
        <w:t>Journal of Educational Psychology, 109</w:t>
      </w:r>
      <w:r w:rsidRPr="00182C00">
        <w:rPr>
          <w:lang w:val="en-GB"/>
        </w:rPr>
        <w:t>(6), 761-781.</w:t>
      </w:r>
      <w:r w:rsidRPr="00182C00">
        <w:rPr>
          <w:lang w:val="en-GB"/>
        </w:rPr>
        <w:t xml:space="preserve"> </w:t>
      </w:r>
      <w:hyperlink r:id="rId14">
        <w:r w:rsidRPr="00182C00">
          <w:rPr>
            <w:color w:val="1155CC"/>
            <w:u w:val="single"/>
            <w:lang w:val="en-GB"/>
          </w:rPr>
          <w:t>https://doi.org/10.1037/edu0000180</w:t>
        </w:r>
      </w:hyperlink>
      <w:r w:rsidRPr="00182C00">
        <w:rPr>
          <w:lang w:val="en-GB"/>
        </w:rPr>
        <w:t xml:space="preserve"> </w:t>
      </w:r>
    </w:p>
    <w:p w:rsidR="00871D43" w:rsidRPr="00182C00" w:rsidRDefault="00262A52">
      <w:pPr>
        <w:rPr>
          <w:lang w:val="en-GB"/>
        </w:rPr>
      </w:pPr>
      <w:proofErr w:type="spellStart"/>
      <w:r w:rsidRPr="00182C00">
        <w:rPr>
          <w:lang w:val="en-GB"/>
        </w:rPr>
        <w:t>Elleman</w:t>
      </w:r>
      <w:proofErr w:type="spellEnd"/>
      <w:r w:rsidRPr="00182C00">
        <w:rPr>
          <w:lang w:val="en-GB"/>
        </w:rPr>
        <w:t xml:space="preserve">, A. M., Lindo, E. J., </w:t>
      </w:r>
      <w:proofErr w:type="spellStart"/>
      <w:r w:rsidRPr="00182C00">
        <w:rPr>
          <w:lang w:val="en-GB"/>
        </w:rPr>
        <w:t>Morphy</w:t>
      </w:r>
      <w:proofErr w:type="spellEnd"/>
      <w:r w:rsidRPr="00182C00">
        <w:rPr>
          <w:lang w:val="en-GB"/>
        </w:rPr>
        <w:t>, P., y Compton, D. L. (2009). The impact of vocabulary instruction on passage-level comprehension of school-age children: A meta</w:t>
      </w:r>
      <w:r w:rsidRPr="00182C00">
        <w:rPr>
          <w:lang w:val="en-GB"/>
        </w:rPr>
        <w:t xml:space="preserve">-analysis, </w:t>
      </w:r>
      <w:r w:rsidRPr="00182C00">
        <w:rPr>
          <w:i/>
          <w:lang w:val="en-GB"/>
        </w:rPr>
        <w:t>Journal of Research on Educational Effectiveness, 2</w:t>
      </w:r>
      <w:r w:rsidRPr="00182C00">
        <w:rPr>
          <w:lang w:val="en-GB"/>
        </w:rPr>
        <w:t xml:space="preserve">(1), 1-44. </w:t>
      </w:r>
      <w:hyperlink r:id="rId15">
        <w:r w:rsidRPr="00182C00">
          <w:rPr>
            <w:color w:val="1155CC"/>
            <w:u w:val="single"/>
            <w:lang w:val="en-GB"/>
          </w:rPr>
          <w:t>https://doi.org/10.1080/19345740802539200</w:t>
        </w:r>
      </w:hyperlink>
      <w:r w:rsidRPr="00182C00">
        <w:rPr>
          <w:lang w:val="en-GB"/>
        </w:rPr>
        <w:t xml:space="preserve"> </w:t>
      </w:r>
    </w:p>
    <w:p w:rsidR="00871D43" w:rsidRPr="00182C00" w:rsidRDefault="00262A52">
      <w:pPr>
        <w:rPr>
          <w:lang w:val="en-GB"/>
        </w:rPr>
      </w:pPr>
      <w:r w:rsidRPr="00182C00">
        <w:rPr>
          <w:lang w:val="en-GB"/>
        </w:rPr>
        <w:lastRenderedPageBreak/>
        <w:t xml:space="preserve">Graham, S. y Herbert, M. (2011). </w:t>
      </w:r>
      <w:proofErr w:type="gramStart"/>
      <w:r w:rsidRPr="00182C00">
        <w:rPr>
          <w:lang w:val="en-GB"/>
        </w:rPr>
        <w:t>Writing to read: A meta-analysis of the impact</w:t>
      </w:r>
      <w:r w:rsidRPr="00182C00">
        <w:rPr>
          <w:lang w:val="en-GB"/>
        </w:rPr>
        <w:t xml:space="preserve"> of writing and writing instruction on reading.</w:t>
      </w:r>
      <w:proofErr w:type="gramEnd"/>
      <w:r w:rsidRPr="00182C00">
        <w:rPr>
          <w:lang w:val="en-GB"/>
        </w:rPr>
        <w:t xml:space="preserve"> </w:t>
      </w:r>
      <w:r w:rsidRPr="00182C00">
        <w:rPr>
          <w:i/>
          <w:lang w:val="en-GB"/>
        </w:rPr>
        <w:t>Harvard Educational Review, 81</w:t>
      </w:r>
      <w:r w:rsidRPr="00182C00">
        <w:rPr>
          <w:lang w:val="en-GB"/>
        </w:rPr>
        <w:t xml:space="preserve">(4), 710-744. </w:t>
      </w:r>
      <w:hyperlink r:id="rId16">
        <w:r w:rsidRPr="00182C00">
          <w:rPr>
            <w:color w:val="1155CC"/>
            <w:u w:val="single"/>
            <w:lang w:val="en-GB"/>
          </w:rPr>
          <w:t>https://doi.org/10.17763/haer.81.4.t2k0m13756113566</w:t>
        </w:r>
      </w:hyperlink>
      <w:r w:rsidRPr="00182C00">
        <w:rPr>
          <w:lang w:val="en-GB"/>
        </w:rPr>
        <w:t xml:space="preserve"> </w:t>
      </w:r>
    </w:p>
    <w:p w:rsidR="00871D43" w:rsidRPr="00182C00" w:rsidRDefault="00262A52">
      <w:pPr>
        <w:rPr>
          <w:lang w:val="en-GB"/>
        </w:rPr>
      </w:pPr>
      <w:proofErr w:type="gramStart"/>
      <w:r w:rsidRPr="00182C00">
        <w:rPr>
          <w:lang w:val="en-GB"/>
        </w:rPr>
        <w:t xml:space="preserve">Hebert, M., </w:t>
      </w:r>
      <w:proofErr w:type="spellStart"/>
      <w:r w:rsidRPr="00182C00">
        <w:rPr>
          <w:lang w:val="en-GB"/>
        </w:rPr>
        <w:t>Bohaty</w:t>
      </w:r>
      <w:proofErr w:type="spellEnd"/>
      <w:r w:rsidRPr="00182C00">
        <w:rPr>
          <w:lang w:val="en-GB"/>
        </w:rPr>
        <w:t>, J. J., Nelson, J. R.</w:t>
      </w:r>
      <w:r w:rsidRPr="00182C00">
        <w:rPr>
          <w:lang w:val="en-GB"/>
        </w:rPr>
        <w:t>, &amp; Brown, J. (2016).</w:t>
      </w:r>
      <w:proofErr w:type="gramEnd"/>
      <w:r w:rsidRPr="00182C00">
        <w:rPr>
          <w:lang w:val="en-GB"/>
        </w:rPr>
        <w:t xml:space="preserve"> The effects of text structure instruction on expository reading comprehension: A meta-analysis. </w:t>
      </w:r>
      <w:r w:rsidRPr="00182C00">
        <w:rPr>
          <w:i/>
          <w:lang w:val="en-GB"/>
        </w:rPr>
        <w:t>Journal of Educational Psychology, 108</w:t>
      </w:r>
      <w:r w:rsidRPr="00182C00">
        <w:rPr>
          <w:lang w:val="en-GB"/>
        </w:rPr>
        <w:t xml:space="preserve">(5), 609-629. </w:t>
      </w:r>
      <w:hyperlink r:id="rId17">
        <w:r w:rsidRPr="00182C00">
          <w:rPr>
            <w:color w:val="1155CC"/>
            <w:u w:val="single"/>
            <w:lang w:val="en-GB"/>
          </w:rPr>
          <w:t>https://doi.org/10.1037/edu00000</w:t>
        </w:r>
        <w:r w:rsidRPr="00182C00">
          <w:rPr>
            <w:color w:val="1155CC"/>
            <w:u w:val="single"/>
            <w:lang w:val="en-GB"/>
          </w:rPr>
          <w:t>82</w:t>
        </w:r>
      </w:hyperlink>
      <w:r w:rsidRPr="00182C00">
        <w:rPr>
          <w:lang w:val="en-GB"/>
        </w:rPr>
        <w:t xml:space="preserve"> </w:t>
      </w:r>
    </w:p>
    <w:p w:rsidR="00871D43" w:rsidRPr="00182C00" w:rsidRDefault="00262A52">
      <w:pPr>
        <w:rPr>
          <w:lang w:val="en-GB"/>
        </w:rPr>
      </w:pPr>
      <w:proofErr w:type="spellStart"/>
      <w:proofErr w:type="gramStart"/>
      <w:r w:rsidRPr="00182C00">
        <w:rPr>
          <w:lang w:val="en-GB"/>
        </w:rPr>
        <w:t>McBreen</w:t>
      </w:r>
      <w:proofErr w:type="spellEnd"/>
      <w:r w:rsidRPr="00182C00">
        <w:rPr>
          <w:lang w:val="en-GB"/>
        </w:rPr>
        <w:t>, M., y Savage, R. (2020).</w:t>
      </w:r>
      <w:proofErr w:type="gramEnd"/>
      <w:r w:rsidRPr="00182C00">
        <w:rPr>
          <w:lang w:val="en-GB"/>
        </w:rPr>
        <w:t xml:space="preserve"> The impact of motivational reading instruction on the reading achievement and motivation of students: a systematic review and meta-analysis. </w:t>
      </w:r>
      <w:proofErr w:type="gramStart"/>
      <w:r w:rsidRPr="00182C00">
        <w:rPr>
          <w:lang w:val="en-GB"/>
        </w:rPr>
        <w:t>Educational Psychology Review.</w:t>
      </w:r>
      <w:proofErr w:type="gramEnd"/>
      <w:r w:rsidRPr="00182C00">
        <w:rPr>
          <w:lang w:val="en-GB"/>
        </w:rPr>
        <w:t xml:space="preserve"> </w:t>
      </w:r>
      <w:hyperlink r:id="rId18">
        <w:r w:rsidRPr="00182C00">
          <w:rPr>
            <w:color w:val="1155CC"/>
            <w:u w:val="single"/>
            <w:lang w:val="en-GB"/>
          </w:rPr>
          <w:t>https://doi.org/10.1007/s10648-020-09584-4</w:t>
        </w:r>
      </w:hyperlink>
      <w:r w:rsidRPr="00182C00">
        <w:rPr>
          <w:lang w:val="en-GB"/>
        </w:rPr>
        <w:t xml:space="preserve"> </w:t>
      </w:r>
    </w:p>
    <w:p w:rsidR="00871D43" w:rsidRDefault="00262A52">
      <w:proofErr w:type="gramStart"/>
      <w:r w:rsidRPr="00182C00">
        <w:rPr>
          <w:lang w:val="en-GB"/>
        </w:rPr>
        <w:t>National Reading Panel (2000).</w:t>
      </w:r>
      <w:proofErr w:type="gramEnd"/>
      <w:r w:rsidRPr="00182C00">
        <w:rPr>
          <w:lang w:val="en-GB"/>
        </w:rPr>
        <w:t xml:space="preserve"> </w:t>
      </w:r>
      <w:proofErr w:type="gramStart"/>
      <w:r w:rsidRPr="00182C00">
        <w:rPr>
          <w:i/>
          <w:lang w:val="en-GB"/>
        </w:rPr>
        <w:t>Teaching children to read</w:t>
      </w:r>
      <w:r w:rsidRPr="00182C00">
        <w:rPr>
          <w:lang w:val="en-GB"/>
        </w:rPr>
        <w:t>.</w:t>
      </w:r>
      <w:proofErr w:type="gramEnd"/>
      <w:r w:rsidRPr="00182C00">
        <w:rPr>
          <w:lang w:val="en-GB"/>
        </w:rPr>
        <w:t xml:space="preserve"> </w:t>
      </w:r>
      <w:proofErr w:type="gramStart"/>
      <w:r w:rsidRPr="00182C00">
        <w:rPr>
          <w:lang w:val="en-GB"/>
        </w:rPr>
        <w:t>U.S. Government Printing Office.</w:t>
      </w:r>
      <w:proofErr w:type="gramEnd"/>
      <w:r w:rsidRPr="00182C00">
        <w:rPr>
          <w:lang w:val="en-GB"/>
        </w:rPr>
        <w:t xml:space="preserve"> </w:t>
      </w:r>
      <w:hyperlink r:id="rId19">
        <w:r>
          <w:rPr>
            <w:color w:val="1155CC"/>
            <w:u w:val="single"/>
          </w:rPr>
          <w:t>https://www.nichd.nih.gov/sites/default/files/publications/pubs/nrp/Documents/report.pdf</w:t>
        </w:r>
      </w:hyperlink>
      <w:r>
        <w:t xml:space="preserve"> </w:t>
      </w:r>
    </w:p>
    <w:p w:rsidR="00871D43" w:rsidRPr="00182C00" w:rsidRDefault="00262A52">
      <w:pPr>
        <w:rPr>
          <w:lang w:val="en-GB"/>
        </w:rPr>
      </w:pPr>
      <w:proofErr w:type="spellStart"/>
      <w:r>
        <w:t>Okkinga</w:t>
      </w:r>
      <w:proofErr w:type="spellEnd"/>
      <w:r>
        <w:t xml:space="preserve">, M., van </w:t>
      </w:r>
      <w:proofErr w:type="spellStart"/>
      <w:r>
        <w:t>Steensel</w:t>
      </w:r>
      <w:proofErr w:type="spellEnd"/>
      <w:r>
        <w:t xml:space="preserve">, R., van </w:t>
      </w:r>
      <w:proofErr w:type="spellStart"/>
      <w:r>
        <w:t>Gelderen</w:t>
      </w:r>
      <w:proofErr w:type="spellEnd"/>
      <w:r>
        <w:t xml:space="preserve">, A. J. S., van </w:t>
      </w:r>
      <w:proofErr w:type="spellStart"/>
      <w:r>
        <w:t>S</w:t>
      </w:r>
      <w:r>
        <w:t>chooten</w:t>
      </w:r>
      <w:proofErr w:type="spellEnd"/>
      <w:r>
        <w:t xml:space="preserve">, E., </w:t>
      </w:r>
      <w:proofErr w:type="spellStart"/>
      <w:r>
        <w:t>Sleegers</w:t>
      </w:r>
      <w:proofErr w:type="spellEnd"/>
      <w:r>
        <w:t xml:space="preserve">, P. J. C., y </w:t>
      </w:r>
      <w:proofErr w:type="spellStart"/>
      <w:r>
        <w:t>Arends</w:t>
      </w:r>
      <w:proofErr w:type="spellEnd"/>
      <w:r>
        <w:t xml:space="preserve">, L. R. (2018). </w:t>
      </w:r>
      <w:r w:rsidRPr="00182C00">
        <w:rPr>
          <w:lang w:val="en-GB"/>
        </w:rPr>
        <w:t xml:space="preserve">Effectiveness of Reading-Strategy Interventions in Whole Classrooms: a Meta-Analysis. </w:t>
      </w:r>
      <w:r w:rsidRPr="00182C00">
        <w:rPr>
          <w:i/>
          <w:lang w:val="en-GB"/>
        </w:rPr>
        <w:t>Educational Psychology Review, 30</w:t>
      </w:r>
      <w:r w:rsidRPr="00182C00">
        <w:rPr>
          <w:lang w:val="en-GB"/>
        </w:rPr>
        <w:t xml:space="preserve">, 1215-1239. </w:t>
      </w:r>
      <w:hyperlink r:id="rId20">
        <w:r w:rsidRPr="00182C00">
          <w:rPr>
            <w:color w:val="1155CC"/>
            <w:u w:val="single"/>
            <w:lang w:val="en-GB"/>
          </w:rPr>
          <w:t>https:</w:t>
        </w:r>
        <w:r w:rsidRPr="00182C00">
          <w:rPr>
            <w:color w:val="1155CC"/>
            <w:u w:val="single"/>
            <w:lang w:val="en-GB"/>
          </w:rPr>
          <w:t>//doi.org/10.1007/s10648-018-9445-7</w:t>
        </w:r>
      </w:hyperlink>
      <w:r w:rsidRPr="00182C00">
        <w:rPr>
          <w:lang w:val="en-GB"/>
        </w:rPr>
        <w:t xml:space="preserve"> </w:t>
      </w:r>
    </w:p>
    <w:p w:rsidR="00871D43" w:rsidRPr="00182C00" w:rsidRDefault="00262A52">
      <w:pPr>
        <w:rPr>
          <w:lang w:val="en-GB"/>
        </w:rPr>
      </w:pPr>
      <w:r w:rsidRPr="00182C00">
        <w:rPr>
          <w:lang w:val="en-GB"/>
        </w:rPr>
        <w:t xml:space="preserve">Pyle, N., Vasquez, A.C., </w:t>
      </w:r>
      <w:proofErr w:type="spellStart"/>
      <w:r w:rsidRPr="00182C00">
        <w:rPr>
          <w:lang w:val="en-GB"/>
        </w:rPr>
        <w:t>Lignugaris</w:t>
      </w:r>
      <w:proofErr w:type="spellEnd"/>
      <w:r w:rsidRPr="00182C00">
        <w:rPr>
          <w:lang w:val="en-GB"/>
        </w:rPr>
        <w:t xml:space="preserve">/Kraft, B., Gillam, S.L., Ray </w:t>
      </w:r>
      <w:proofErr w:type="spellStart"/>
      <w:r w:rsidRPr="00182C00">
        <w:rPr>
          <w:lang w:val="en-GB"/>
        </w:rPr>
        <w:t>Reutzel</w:t>
      </w:r>
      <w:proofErr w:type="spellEnd"/>
      <w:r w:rsidRPr="00182C00">
        <w:rPr>
          <w:lang w:val="en-GB"/>
        </w:rPr>
        <w:t xml:space="preserve">, D., </w:t>
      </w:r>
      <w:proofErr w:type="spellStart"/>
      <w:r w:rsidRPr="00182C00">
        <w:rPr>
          <w:lang w:val="en-GB"/>
        </w:rPr>
        <w:t>Olszewski</w:t>
      </w:r>
      <w:proofErr w:type="spellEnd"/>
      <w:r w:rsidRPr="00182C00">
        <w:rPr>
          <w:lang w:val="en-GB"/>
        </w:rPr>
        <w:t xml:space="preserve">, A., Segura, H., </w:t>
      </w:r>
      <w:proofErr w:type="spellStart"/>
      <w:r w:rsidRPr="00182C00">
        <w:rPr>
          <w:lang w:val="en-GB"/>
        </w:rPr>
        <w:t>Hartzheim</w:t>
      </w:r>
      <w:proofErr w:type="spellEnd"/>
      <w:r w:rsidRPr="00182C00">
        <w:rPr>
          <w:lang w:val="en-GB"/>
        </w:rPr>
        <w:t xml:space="preserve">, D., Laing, W., y Pyle, D. (2017). Effects of Expository text structure interventions on comprehension: </w:t>
      </w:r>
      <w:r w:rsidRPr="00182C00">
        <w:rPr>
          <w:lang w:val="en-GB"/>
        </w:rPr>
        <w:t xml:space="preserve">A meta-analysis. </w:t>
      </w:r>
      <w:proofErr w:type="gramStart"/>
      <w:r w:rsidRPr="00182C00">
        <w:rPr>
          <w:i/>
          <w:lang w:val="en-GB"/>
        </w:rPr>
        <w:t>Reading Research Quarterly, 52</w:t>
      </w:r>
      <w:r w:rsidRPr="00182C00">
        <w:rPr>
          <w:lang w:val="en-GB"/>
        </w:rPr>
        <w:t>(4), 469-501.</w:t>
      </w:r>
      <w:proofErr w:type="gramEnd"/>
      <w:r w:rsidRPr="00182C00">
        <w:rPr>
          <w:lang w:val="en-GB"/>
        </w:rPr>
        <w:t xml:space="preserve"> </w:t>
      </w:r>
      <w:hyperlink r:id="rId21">
        <w:r w:rsidRPr="00182C00">
          <w:rPr>
            <w:color w:val="1155CC"/>
            <w:u w:val="single"/>
            <w:lang w:val="en-GB"/>
          </w:rPr>
          <w:t>https://doi.org/10.1002/rrq.179</w:t>
        </w:r>
      </w:hyperlink>
      <w:r w:rsidRPr="00182C00">
        <w:rPr>
          <w:lang w:val="en-GB"/>
        </w:rPr>
        <w:t xml:space="preserve"> </w:t>
      </w:r>
    </w:p>
    <w:p w:rsidR="00871D43" w:rsidRDefault="00262A52">
      <w:r w:rsidRPr="00182C00">
        <w:rPr>
          <w:lang w:val="en-GB"/>
        </w:rPr>
        <w:t xml:space="preserve">Ripoll, J. C., y Aguado, G. (2014). </w:t>
      </w:r>
      <w:r>
        <w:t xml:space="preserve">La mejora de la comprensión lectora en español: </w:t>
      </w:r>
      <w:proofErr w:type="gramStart"/>
      <w:r>
        <w:t>un</w:t>
      </w:r>
      <w:proofErr w:type="gramEnd"/>
      <w:r>
        <w:t xml:space="preserve"> meta-análisis. Revista de </w:t>
      </w:r>
      <w:proofErr w:type="spellStart"/>
      <w:r>
        <w:t>Psicodidáctica</w:t>
      </w:r>
      <w:proofErr w:type="spellEnd"/>
      <w:r>
        <w:t xml:space="preserve">, 19(1), 27-44. </w:t>
      </w:r>
      <w:hyperlink r:id="rId22">
        <w:r>
          <w:rPr>
            <w:color w:val="1155CC"/>
            <w:u w:val="single"/>
          </w:rPr>
          <w:t>https://doi.org/10.1387/RevPsicodidact.9001</w:t>
        </w:r>
      </w:hyperlink>
      <w:r>
        <w:t xml:space="preserve">   </w:t>
      </w:r>
    </w:p>
    <w:p w:rsidR="00871D43" w:rsidRDefault="00262A52">
      <w:r>
        <w:t>Rue</w:t>
      </w:r>
      <w:r>
        <w:t>da-Sánchez, M. I., y López-Bastida, P</w:t>
      </w:r>
      <w:proofErr w:type="gramStart"/>
      <w:r>
        <w:t>..</w:t>
      </w:r>
      <w:proofErr w:type="gramEnd"/>
      <w:r>
        <w:t xml:space="preserve"> (2016). Efectos de la intervención en conciencia morfológica sobre la lectura, escritura y comprensión: meta-análisis. </w:t>
      </w:r>
      <w:r>
        <w:rPr>
          <w:i/>
        </w:rPr>
        <w:t>Anales de Psicología, 32</w:t>
      </w:r>
      <w:r>
        <w:t xml:space="preserve">(1), 60-71. </w:t>
      </w:r>
      <w:hyperlink r:id="rId23">
        <w:r>
          <w:rPr>
            <w:color w:val="1155CC"/>
            <w:u w:val="single"/>
          </w:rPr>
          <w:t>https://dx.doi.org/10.6018/analesps.32.1.196261</w:t>
        </w:r>
      </w:hyperlink>
    </w:p>
    <w:p w:rsidR="00871D43" w:rsidRPr="00182C00" w:rsidRDefault="00262A52">
      <w:pPr>
        <w:rPr>
          <w:lang w:val="en-GB"/>
        </w:rPr>
      </w:pPr>
      <w:proofErr w:type="spellStart"/>
      <w:r>
        <w:t>Silverman</w:t>
      </w:r>
      <w:proofErr w:type="spellEnd"/>
      <w:r>
        <w:t xml:space="preserve">, R.D., Johnson, E.M., </w:t>
      </w:r>
      <w:proofErr w:type="spellStart"/>
      <w:r>
        <w:t>Keane</w:t>
      </w:r>
      <w:proofErr w:type="spellEnd"/>
      <w:r>
        <w:t xml:space="preserve">, K., y </w:t>
      </w:r>
      <w:proofErr w:type="spellStart"/>
      <w:r>
        <w:t>Khanna</w:t>
      </w:r>
      <w:proofErr w:type="spellEnd"/>
      <w:r>
        <w:t xml:space="preserve">, S. (2020). </w:t>
      </w:r>
      <w:proofErr w:type="gramStart"/>
      <w:r w:rsidRPr="00182C00">
        <w:rPr>
          <w:lang w:val="en-GB"/>
        </w:rPr>
        <w:t>Beyond decoding: A meta-analysis of the effects of language comprehension interventions on K–5 students’ language and literacy outcomes.</w:t>
      </w:r>
      <w:proofErr w:type="gramEnd"/>
      <w:r w:rsidRPr="00182C00">
        <w:rPr>
          <w:lang w:val="en-GB"/>
        </w:rPr>
        <w:t xml:space="preserve"> </w:t>
      </w:r>
      <w:r w:rsidRPr="00182C00">
        <w:rPr>
          <w:i/>
          <w:lang w:val="en-GB"/>
        </w:rPr>
        <w:t>R</w:t>
      </w:r>
      <w:r w:rsidRPr="00182C00">
        <w:rPr>
          <w:i/>
          <w:lang w:val="en-GB"/>
        </w:rPr>
        <w:t>eading Research Quarterly, 55</w:t>
      </w:r>
      <w:r w:rsidRPr="00182C00">
        <w:rPr>
          <w:lang w:val="en-GB"/>
        </w:rPr>
        <w:t xml:space="preserve">(S1), S207– S233. </w:t>
      </w:r>
      <w:hyperlink r:id="rId24">
        <w:r w:rsidRPr="00182C00">
          <w:rPr>
            <w:color w:val="1155CC"/>
            <w:u w:val="single"/>
            <w:lang w:val="en-GB"/>
          </w:rPr>
          <w:t>https://doi.org/10.1002/rrq.346</w:t>
        </w:r>
      </w:hyperlink>
      <w:r w:rsidRPr="00182C00">
        <w:rPr>
          <w:lang w:val="en-GB"/>
        </w:rPr>
        <w:t xml:space="preserve"> </w:t>
      </w:r>
    </w:p>
    <w:p w:rsidR="00871D43" w:rsidRPr="00182C00" w:rsidRDefault="00262A52">
      <w:pPr>
        <w:rPr>
          <w:lang w:val="en-GB"/>
        </w:rPr>
      </w:pPr>
      <w:r w:rsidRPr="00182C00">
        <w:rPr>
          <w:lang w:val="en-GB"/>
        </w:rPr>
        <w:lastRenderedPageBreak/>
        <w:t xml:space="preserve">Stahl, S. A. y Fairbanks, M. M. (1986). The effects of vocabulary instruction: A model-based meta-analysis. </w:t>
      </w:r>
      <w:r w:rsidRPr="00182C00">
        <w:rPr>
          <w:i/>
          <w:lang w:val="en-GB"/>
        </w:rPr>
        <w:t>Review of Educati</w:t>
      </w:r>
      <w:r w:rsidRPr="00182C00">
        <w:rPr>
          <w:i/>
          <w:lang w:val="en-GB"/>
        </w:rPr>
        <w:t>onal Research, 56</w:t>
      </w:r>
      <w:r w:rsidRPr="00182C00">
        <w:rPr>
          <w:lang w:val="en-GB"/>
        </w:rPr>
        <w:t xml:space="preserve">(1), 72-110. </w:t>
      </w:r>
      <w:hyperlink r:id="rId25">
        <w:r w:rsidRPr="00182C00">
          <w:rPr>
            <w:color w:val="1155CC"/>
            <w:u w:val="single"/>
            <w:lang w:val="en-GB"/>
          </w:rPr>
          <w:t>https://doi.org/10.2307/1170287</w:t>
        </w:r>
      </w:hyperlink>
      <w:r w:rsidRPr="00182C00">
        <w:rPr>
          <w:lang w:val="en-GB"/>
        </w:rPr>
        <w:t xml:space="preserve"> </w:t>
      </w:r>
    </w:p>
    <w:p w:rsidR="00871D43" w:rsidRDefault="00262A52">
      <w:proofErr w:type="spellStart"/>
      <w:r w:rsidRPr="00182C00">
        <w:rPr>
          <w:lang w:val="en-GB"/>
        </w:rPr>
        <w:t>Suggate</w:t>
      </w:r>
      <w:proofErr w:type="spellEnd"/>
      <w:r w:rsidRPr="00182C00">
        <w:rPr>
          <w:lang w:val="en-GB"/>
        </w:rPr>
        <w:t xml:space="preserve">, S. P. (2014). </w:t>
      </w:r>
      <w:proofErr w:type="gramStart"/>
      <w:r w:rsidRPr="00182C00">
        <w:rPr>
          <w:lang w:val="en-GB"/>
        </w:rPr>
        <w:t>A meta-analysis of the long-term effects of phonemic awareness, phonics, fluency, and reading comprehension interventio</w:t>
      </w:r>
      <w:r w:rsidRPr="00182C00">
        <w:rPr>
          <w:lang w:val="en-GB"/>
        </w:rPr>
        <w:t>ns.</w:t>
      </w:r>
      <w:proofErr w:type="gramEnd"/>
      <w:r w:rsidRPr="00182C00">
        <w:rPr>
          <w:lang w:val="en-GB"/>
        </w:rPr>
        <w:t xml:space="preserve"> </w:t>
      </w:r>
      <w:proofErr w:type="spellStart"/>
      <w:r>
        <w:rPr>
          <w:i/>
        </w:rPr>
        <w:t>Journal</w:t>
      </w:r>
      <w:proofErr w:type="spellEnd"/>
      <w:r>
        <w:rPr>
          <w:i/>
        </w:rPr>
        <w:t xml:space="preserve"> of </w:t>
      </w:r>
      <w:proofErr w:type="spellStart"/>
      <w:r>
        <w:rPr>
          <w:i/>
        </w:rPr>
        <w:t>Learning</w:t>
      </w:r>
      <w:proofErr w:type="spellEnd"/>
      <w:r>
        <w:rPr>
          <w:i/>
        </w:rPr>
        <w:t xml:space="preserve"> </w:t>
      </w:r>
      <w:proofErr w:type="spellStart"/>
      <w:r>
        <w:rPr>
          <w:i/>
        </w:rPr>
        <w:t>Disabilities</w:t>
      </w:r>
      <w:proofErr w:type="spellEnd"/>
      <w:r>
        <w:rPr>
          <w:i/>
        </w:rPr>
        <w:t xml:space="preserve"> 49</w:t>
      </w:r>
      <w:r>
        <w:t xml:space="preserve">(1), 1-20. </w:t>
      </w:r>
      <w:hyperlink r:id="rId26">
        <w:r>
          <w:rPr>
            <w:color w:val="1155CC"/>
            <w:u w:val="single"/>
          </w:rPr>
          <w:t>https://doi.org/10.1177/0022219414528540</w:t>
        </w:r>
      </w:hyperlink>
      <w:r>
        <w:t xml:space="preserve"> </w:t>
      </w:r>
    </w:p>
    <w:p w:rsidR="00871D43" w:rsidRDefault="00871D43"/>
    <w:p w:rsidR="00871D43" w:rsidRDefault="00262A52">
      <w:r>
        <w:br w:type="page"/>
      </w:r>
    </w:p>
    <w:p w:rsidR="00871D43" w:rsidRDefault="00262A52">
      <w:r>
        <w:lastRenderedPageBreak/>
        <w:t>RESEÑA DEL AUTOR</w:t>
      </w:r>
    </w:p>
    <w:p w:rsidR="00871D43" w:rsidRDefault="00262A52">
      <w:r>
        <w:t>Juan Cruz Ripoll es orientador educativo en un colegio y doctor en Educación. Ha pub</w:t>
      </w:r>
      <w:r>
        <w:t>licado algunos artículos y manuales sobre comprensión, lectura e intervención en dificultades de aprendizaje.</w:t>
      </w:r>
    </w:p>
    <w:sectPr w:rsidR="00871D43">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Ángela Monasor Pascual" w:date="2021-09-17T12:43:00Z" w:initials="ÁMP">
    <w:p w:rsidR="00262A52" w:rsidRDefault="00262A52">
      <w:pPr>
        <w:pStyle w:val="Textocomentario"/>
      </w:pPr>
      <w:r>
        <w:rPr>
          <w:rStyle w:val="Refdecomentario"/>
        </w:rPr>
        <w:annotationRef/>
      </w:r>
      <w:r>
        <w:t>Creo que podríamos hacer una infografía de esta parte. ¿Te parece?</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721AB"/>
    <w:multiLevelType w:val="multilevel"/>
    <w:tmpl w:val="A4A25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trackRevisions/>
  <w:defaultTabStop w:val="720"/>
  <w:hyphenationZone w:val="425"/>
  <w:characterSpacingControl w:val="doNotCompress"/>
  <w:compat>
    <w:compatSetting w:name="compatibilityMode" w:uri="http://schemas.microsoft.com/office/word" w:val="14"/>
  </w:compat>
  <w:rsids>
    <w:rsidRoot w:val="00871D43"/>
    <w:rsid w:val="00182C00"/>
    <w:rsid w:val="00262A52"/>
    <w:rsid w:val="00871D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6"/>
        <w:szCs w:val="26"/>
        <w:lang w:val="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82C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C00"/>
    <w:rPr>
      <w:rFonts w:ascii="Tahoma" w:hAnsi="Tahoma" w:cs="Tahoma"/>
      <w:sz w:val="16"/>
      <w:szCs w:val="16"/>
    </w:rPr>
  </w:style>
  <w:style w:type="character" w:styleId="Refdecomentario">
    <w:name w:val="annotation reference"/>
    <w:basedOn w:val="Fuentedeprrafopredeter"/>
    <w:uiPriority w:val="99"/>
    <w:semiHidden/>
    <w:unhideWhenUsed/>
    <w:rsid w:val="00262A52"/>
    <w:rPr>
      <w:sz w:val="16"/>
      <w:szCs w:val="16"/>
    </w:rPr>
  </w:style>
  <w:style w:type="paragraph" w:styleId="Textocomentario">
    <w:name w:val="annotation text"/>
    <w:basedOn w:val="Normal"/>
    <w:link w:val="TextocomentarioCar"/>
    <w:uiPriority w:val="99"/>
    <w:semiHidden/>
    <w:unhideWhenUsed/>
    <w:rsid w:val="00262A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2A52"/>
    <w:rPr>
      <w:sz w:val="20"/>
      <w:szCs w:val="20"/>
    </w:rPr>
  </w:style>
  <w:style w:type="paragraph" w:styleId="Asuntodelcomentario">
    <w:name w:val="annotation subject"/>
    <w:basedOn w:val="Textocomentario"/>
    <w:next w:val="Textocomentario"/>
    <w:link w:val="AsuntodelcomentarioCar"/>
    <w:uiPriority w:val="99"/>
    <w:semiHidden/>
    <w:unhideWhenUsed/>
    <w:rsid w:val="00262A52"/>
    <w:rPr>
      <w:b/>
      <w:bCs/>
    </w:rPr>
  </w:style>
  <w:style w:type="character" w:customStyle="1" w:styleId="AsuntodelcomentarioCar">
    <w:name w:val="Asunto del comentario Car"/>
    <w:basedOn w:val="TextocomentarioCar"/>
    <w:link w:val="Asuntodelcomentario"/>
    <w:uiPriority w:val="99"/>
    <w:semiHidden/>
    <w:rsid w:val="00262A5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6"/>
        <w:szCs w:val="26"/>
        <w:lang w:val="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82C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C00"/>
    <w:rPr>
      <w:rFonts w:ascii="Tahoma" w:hAnsi="Tahoma" w:cs="Tahoma"/>
      <w:sz w:val="16"/>
      <w:szCs w:val="16"/>
    </w:rPr>
  </w:style>
  <w:style w:type="character" w:styleId="Refdecomentario">
    <w:name w:val="annotation reference"/>
    <w:basedOn w:val="Fuentedeprrafopredeter"/>
    <w:uiPriority w:val="99"/>
    <w:semiHidden/>
    <w:unhideWhenUsed/>
    <w:rsid w:val="00262A52"/>
    <w:rPr>
      <w:sz w:val="16"/>
      <w:szCs w:val="16"/>
    </w:rPr>
  </w:style>
  <w:style w:type="paragraph" w:styleId="Textocomentario">
    <w:name w:val="annotation text"/>
    <w:basedOn w:val="Normal"/>
    <w:link w:val="TextocomentarioCar"/>
    <w:uiPriority w:val="99"/>
    <w:semiHidden/>
    <w:unhideWhenUsed/>
    <w:rsid w:val="00262A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2A52"/>
    <w:rPr>
      <w:sz w:val="20"/>
      <w:szCs w:val="20"/>
    </w:rPr>
  </w:style>
  <w:style w:type="paragraph" w:styleId="Asuntodelcomentario">
    <w:name w:val="annotation subject"/>
    <w:basedOn w:val="Textocomentario"/>
    <w:next w:val="Textocomentario"/>
    <w:link w:val="AsuntodelcomentarioCar"/>
    <w:uiPriority w:val="99"/>
    <w:semiHidden/>
    <w:unhideWhenUsed/>
    <w:rsid w:val="00262A52"/>
    <w:rPr>
      <w:b/>
      <w:bCs/>
    </w:rPr>
  </w:style>
  <w:style w:type="character" w:customStyle="1" w:styleId="AsuntodelcomentarioCar">
    <w:name w:val="Asunto del comentario Car"/>
    <w:basedOn w:val="TextocomentarioCar"/>
    <w:link w:val="Asuntodelcomentario"/>
    <w:uiPriority w:val="99"/>
    <w:semiHidden/>
    <w:rsid w:val="00262A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i.org/10.1002/rrq.311" TargetMode="External"/><Relationship Id="rId13" Type="http://schemas.openxmlformats.org/officeDocument/2006/relationships/hyperlink" Target="https://doi.org/10.3102/00346543071003393" TargetMode="External"/><Relationship Id="rId18" Type="http://schemas.openxmlformats.org/officeDocument/2006/relationships/hyperlink" Target="https://doi.org/10.1007/s10648-020-09584-4" TargetMode="External"/><Relationship Id="rId26" Type="http://schemas.openxmlformats.org/officeDocument/2006/relationships/hyperlink" Target="https://doi.org/10.1177/0022219414528540" TargetMode="External"/><Relationship Id="rId3" Type="http://schemas.microsoft.com/office/2007/relationships/stylesWithEffects" Target="stylesWithEffects.xml"/><Relationship Id="rId21" Type="http://schemas.openxmlformats.org/officeDocument/2006/relationships/hyperlink" Target="https://doi.org/10.1002/rrq.179" TargetMode="External"/><Relationship Id="rId7" Type="http://schemas.openxmlformats.org/officeDocument/2006/relationships/comments" Target="comments.xml"/><Relationship Id="rId12" Type="http://schemas.openxmlformats.org/officeDocument/2006/relationships/hyperlink" Target="https://doi.org/10.1002/rrq.411" TargetMode="External"/><Relationship Id="rId17" Type="http://schemas.openxmlformats.org/officeDocument/2006/relationships/hyperlink" Target="https://doi.org/10.1037/edu0000082" TargetMode="External"/><Relationship Id="rId25" Type="http://schemas.openxmlformats.org/officeDocument/2006/relationships/hyperlink" Target="https://doi.org/10.2307/1170287" TargetMode="External"/><Relationship Id="rId2" Type="http://schemas.openxmlformats.org/officeDocument/2006/relationships/styles" Target="styles.xml"/><Relationship Id="rId16" Type="http://schemas.openxmlformats.org/officeDocument/2006/relationships/hyperlink" Target="https://doi.org/10.17763/haer.81.4.t2k0m13756113566" TargetMode="External"/><Relationship Id="rId20" Type="http://schemas.openxmlformats.org/officeDocument/2006/relationships/hyperlink" Target="https://doi.org/10.1007/s10648-018-9445-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16/j.edurev.2018.03.002" TargetMode="External"/><Relationship Id="rId24" Type="http://schemas.openxmlformats.org/officeDocument/2006/relationships/hyperlink" Target="https://doi.org/10.1002/rrq.346" TargetMode="External"/><Relationship Id="rId5" Type="http://schemas.openxmlformats.org/officeDocument/2006/relationships/webSettings" Target="webSettings.xml"/><Relationship Id="rId15" Type="http://schemas.openxmlformats.org/officeDocument/2006/relationships/hyperlink" Target="https://doi.org/10.1080/19345740802539200" TargetMode="External"/><Relationship Id="rId23" Type="http://schemas.openxmlformats.org/officeDocument/2006/relationships/hyperlink" Target="https://dx.doi.org/10.6018/analesps.32.1.196261" TargetMode="External"/><Relationship Id="rId28" Type="http://schemas.openxmlformats.org/officeDocument/2006/relationships/theme" Target="theme/theme1.xml"/><Relationship Id="rId10" Type="http://schemas.openxmlformats.org/officeDocument/2006/relationships/hyperlink" Target="https://ir.vanderbilt.edu/handle/1803/12592" TargetMode="External"/><Relationship Id="rId19" Type="http://schemas.openxmlformats.org/officeDocument/2006/relationships/hyperlink" Target="https://www.nichd.nih.gov/sites/default/files/publications/pubs/nrp/Documents/report.pdf" TargetMode="External"/><Relationship Id="rId4" Type="http://schemas.openxmlformats.org/officeDocument/2006/relationships/settings" Target="settings.xml"/><Relationship Id="rId9" Type="http://schemas.openxmlformats.org/officeDocument/2006/relationships/hyperlink" Target="https://doi.org/10.3102/0034654309359353" TargetMode="External"/><Relationship Id="rId14" Type="http://schemas.openxmlformats.org/officeDocument/2006/relationships/hyperlink" Target="https://doi.org/10.1037/edu0000180" TargetMode="External"/><Relationship Id="rId22" Type="http://schemas.openxmlformats.org/officeDocument/2006/relationships/hyperlink" Target="https://doi.org/10.1387/RevPsicodidact.900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2683</Words>
  <Characters>14757</Characters>
  <Application>Microsoft Office Word</Application>
  <DocSecurity>4</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Ángela Monasor Pascual</dc:creator>
  <cp:lastModifiedBy>Ángela Monasor Pascual</cp:lastModifiedBy>
  <cp:revision>2</cp:revision>
  <dcterms:created xsi:type="dcterms:W3CDTF">2021-09-17T10:44:00Z</dcterms:created>
  <dcterms:modified xsi:type="dcterms:W3CDTF">2021-09-17T10:44:00Z</dcterms:modified>
</cp:coreProperties>
</file>